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347D8" w14:textId="77777777" w:rsidR="00C33D06" w:rsidRPr="00D91A5E" w:rsidRDefault="00C33D06" w:rsidP="00E347BB">
      <w:pPr>
        <w:ind w:firstLineChars="0" w:firstLine="0"/>
        <w:jc w:val="center"/>
        <w:rPr>
          <w:rFonts w:eastAsia="方正小标宋简体"/>
          <w:color w:val="FF0000"/>
          <w:sz w:val="110"/>
          <w:szCs w:val="110"/>
        </w:rPr>
      </w:pPr>
      <w:r w:rsidRPr="00D91A5E">
        <w:rPr>
          <w:rFonts w:eastAsia="方正小标宋简体"/>
          <w:color w:val="FF0000"/>
          <w:sz w:val="110"/>
          <w:szCs w:val="110"/>
        </w:rPr>
        <w:t>移</w:t>
      </w:r>
      <w:r w:rsidR="00E347BB" w:rsidRPr="00D91A5E">
        <w:rPr>
          <w:rFonts w:eastAsia="方正小标宋简体"/>
          <w:color w:val="FF0000"/>
          <w:sz w:val="110"/>
          <w:szCs w:val="110"/>
        </w:rPr>
        <w:t xml:space="preserve"> </w:t>
      </w:r>
      <w:r w:rsidRPr="00D91A5E">
        <w:rPr>
          <w:rFonts w:eastAsia="方正小标宋简体"/>
          <w:color w:val="FF0000"/>
          <w:sz w:val="110"/>
          <w:szCs w:val="110"/>
        </w:rPr>
        <w:t>动</w:t>
      </w:r>
      <w:r w:rsidR="00AC0CCE" w:rsidRPr="00D91A5E">
        <w:rPr>
          <w:rFonts w:eastAsia="方正小标宋简体"/>
          <w:color w:val="FF0000"/>
          <w:sz w:val="110"/>
          <w:szCs w:val="110"/>
        </w:rPr>
        <w:t xml:space="preserve"> </w:t>
      </w:r>
      <w:r w:rsidRPr="00D91A5E">
        <w:rPr>
          <w:rFonts w:eastAsia="方正小标宋简体"/>
          <w:color w:val="FF0000"/>
          <w:sz w:val="110"/>
          <w:szCs w:val="110"/>
        </w:rPr>
        <w:t>警</w:t>
      </w:r>
      <w:r w:rsidR="00AC0CCE" w:rsidRPr="00D91A5E">
        <w:rPr>
          <w:rFonts w:eastAsia="方正小标宋简体"/>
          <w:color w:val="FF0000"/>
          <w:sz w:val="110"/>
          <w:szCs w:val="110"/>
        </w:rPr>
        <w:t xml:space="preserve"> </w:t>
      </w:r>
      <w:proofErr w:type="gramStart"/>
      <w:r w:rsidRPr="00D91A5E">
        <w:rPr>
          <w:rFonts w:eastAsia="方正小标宋简体"/>
          <w:color w:val="FF0000"/>
          <w:sz w:val="110"/>
          <w:szCs w:val="110"/>
        </w:rPr>
        <w:t>务</w:t>
      </w:r>
      <w:proofErr w:type="gramEnd"/>
    </w:p>
    <w:p w14:paraId="0B27E424" w14:textId="77777777" w:rsidR="00AC0CCE" w:rsidRPr="00D91A5E" w:rsidRDefault="00AC0CCE" w:rsidP="007B2F0B">
      <w:pPr>
        <w:ind w:firstLineChars="63" w:firstLine="199"/>
        <w:jc w:val="center"/>
        <w:rPr>
          <w:rFonts w:eastAsia="黑体"/>
          <w:sz w:val="32"/>
          <w:szCs w:val="32"/>
        </w:rPr>
      </w:pPr>
    </w:p>
    <w:p w14:paraId="1467F52C" w14:textId="77777777" w:rsidR="00C33D06" w:rsidRPr="00D91A5E" w:rsidRDefault="00C33D06" w:rsidP="007B2F0B">
      <w:pPr>
        <w:ind w:firstLineChars="63" w:firstLine="199"/>
        <w:jc w:val="center"/>
        <w:rPr>
          <w:rFonts w:eastAsia="黑体"/>
          <w:sz w:val="32"/>
          <w:szCs w:val="32"/>
        </w:rPr>
      </w:pPr>
      <w:r w:rsidRPr="00D91A5E">
        <w:rPr>
          <w:rFonts w:eastAsia="黑体"/>
          <w:sz w:val="32"/>
          <w:szCs w:val="32"/>
        </w:rPr>
        <w:t>第</w:t>
      </w:r>
      <w:r w:rsidR="00D7564F">
        <w:rPr>
          <w:rFonts w:eastAsia="黑体" w:hint="eastAsia"/>
          <w:sz w:val="32"/>
          <w:szCs w:val="32"/>
        </w:rPr>
        <w:t>X</w:t>
      </w:r>
      <w:r w:rsidRPr="00D91A5E">
        <w:rPr>
          <w:rFonts w:eastAsia="黑体"/>
          <w:sz w:val="32"/>
          <w:szCs w:val="32"/>
        </w:rPr>
        <w:t>期</w:t>
      </w:r>
    </w:p>
    <w:p w14:paraId="73356662" w14:textId="77777777" w:rsidR="00C33D06" w:rsidRPr="00D91A5E" w:rsidRDefault="00C33D06" w:rsidP="007B2F0B">
      <w:pPr>
        <w:ind w:firstLine="632"/>
        <w:jc w:val="center"/>
        <w:rPr>
          <w:rFonts w:eastAsia="楷体_GB2312"/>
          <w:b/>
          <w:color w:val="FF0000"/>
          <w:spacing w:val="100"/>
          <w:sz w:val="32"/>
          <w:szCs w:val="32"/>
        </w:rPr>
      </w:pPr>
      <w:r w:rsidRPr="00D91A5E">
        <w:rPr>
          <w:sz w:val="32"/>
          <w:szCs w:val="32"/>
        </w:rPr>
        <w:t xml:space="preserve">                              </w:t>
      </w:r>
    </w:p>
    <w:p w14:paraId="62A5AFCA" w14:textId="205713A5" w:rsidR="00C33D06" w:rsidRPr="00D91A5E" w:rsidRDefault="007B0F09" w:rsidP="007B2F0B">
      <w:pPr>
        <w:ind w:leftChars="67" w:left="131" w:firstLineChars="0" w:firstLine="0"/>
        <w:rPr>
          <w:sz w:val="32"/>
          <w:szCs w:val="32"/>
        </w:rPr>
      </w:pPr>
      <w:r>
        <w:rPr>
          <w:noProof/>
          <w:sz w:val="32"/>
          <w:szCs w:val="32"/>
        </w:rPr>
        <mc:AlternateContent>
          <mc:Choice Requires="wps">
            <w:drawing>
              <wp:anchor distT="0" distB="0" distL="114300" distR="114300" simplePos="0" relativeHeight="251667968" behindDoc="0" locked="0" layoutInCell="1" allowOverlap="1" wp14:anchorId="16D34090" wp14:editId="2A191C15">
                <wp:simplePos x="0" y="0"/>
                <wp:positionH relativeFrom="column">
                  <wp:posOffset>-38100</wp:posOffset>
                </wp:positionH>
                <wp:positionV relativeFrom="paragraph">
                  <wp:posOffset>357505</wp:posOffset>
                </wp:positionV>
                <wp:extent cx="5701665" cy="10160"/>
                <wp:effectExtent l="17780" t="9525" r="14605" b="8890"/>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1665" cy="10160"/>
                        </a:xfrm>
                        <a:prstGeom prst="line">
                          <a:avLst/>
                        </a:prstGeom>
                        <a:noFill/>
                        <a:ln w="1778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DB86D3" id="Line 13" o:spid="_x0000_s1026" style="position:absolute;left:0;text-align:lef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28.15pt" to="445.9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" strokecolor="red" strokeweight="1.4pt"/>
            </w:pict>
          </mc:Fallback>
        </mc:AlternateContent>
      </w:r>
      <w:r w:rsidR="00C33D06" w:rsidRPr="00D91A5E">
        <w:rPr>
          <w:sz w:val="32"/>
          <w:szCs w:val="32"/>
        </w:rPr>
        <w:t>北京铁路公安局信息指挥中心</w:t>
      </w:r>
      <w:r w:rsidR="00C33D06" w:rsidRPr="00D91A5E">
        <w:rPr>
          <w:sz w:val="32"/>
          <w:szCs w:val="32"/>
        </w:rPr>
        <w:t xml:space="preserve">              202</w:t>
      </w:r>
      <w:r w:rsidR="00D7564F">
        <w:rPr>
          <w:rFonts w:hint="eastAsia"/>
          <w:sz w:val="32"/>
          <w:szCs w:val="32"/>
        </w:rPr>
        <w:t>X</w:t>
      </w:r>
      <w:r w:rsidR="00C33D06" w:rsidRPr="00D91A5E">
        <w:rPr>
          <w:sz w:val="32"/>
          <w:szCs w:val="32"/>
        </w:rPr>
        <w:t>年</w:t>
      </w:r>
      <w:r w:rsidR="00D7564F">
        <w:rPr>
          <w:rFonts w:hint="eastAsia"/>
          <w:sz w:val="32"/>
          <w:szCs w:val="32"/>
        </w:rPr>
        <w:t>X</w:t>
      </w:r>
      <w:r w:rsidR="00C33D06" w:rsidRPr="00D91A5E">
        <w:rPr>
          <w:sz w:val="32"/>
          <w:szCs w:val="32"/>
        </w:rPr>
        <w:t>月</w:t>
      </w:r>
      <w:r w:rsidR="00D7564F">
        <w:rPr>
          <w:rFonts w:hint="eastAsia"/>
          <w:sz w:val="32"/>
          <w:szCs w:val="32"/>
        </w:rPr>
        <w:t>X</w:t>
      </w:r>
      <w:r w:rsidR="00C33D06" w:rsidRPr="00D91A5E">
        <w:rPr>
          <w:sz w:val="32"/>
          <w:szCs w:val="32"/>
        </w:rPr>
        <w:t>日</w:t>
      </w:r>
    </w:p>
    <w:p w14:paraId="0955D1B2" w14:textId="77777777" w:rsidR="00C33D06" w:rsidRPr="00D91A5E" w:rsidRDefault="00C33D06" w:rsidP="007B2F0B">
      <w:pPr>
        <w:spacing w:line="579" w:lineRule="exact"/>
        <w:ind w:firstLineChars="0" w:firstLine="0"/>
        <w:jc w:val="center"/>
        <w:rPr>
          <w:rFonts w:eastAsia="黑体"/>
          <w:kern w:val="2"/>
          <w:sz w:val="52"/>
          <w:szCs w:val="22"/>
        </w:rPr>
      </w:pPr>
    </w:p>
    <w:p w14:paraId="3C5A5010" w14:textId="77777777" w:rsidR="00D21865" w:rsidRPr="00D91A5E" w:rsidRDefault="00D21865" w:rsidP="007B2F0B">
      <w:pPr>
        <w:spacing w:line="579" w:lineRule="exact"/>
        <w:ind w:firstLineChars="0" w:firstLine="0"/>
        <w:jc w:val="center"/>
        <w:rPr>
          <w:sz w:val="32"/>
        </w:rPr>
      </w:pPr>
      <w:r w:rsidRPr="00D91A5E">
        <w:rPr>
          <w:rFonts w:eastAsia="方正小标宋简体"/>
          <w:bCs/>
          <w:sz w:val="44"/>
          <w:szCs w:val="44"/>
        </w:rPr>
        <w:t>移动警务终端使用情况</w:t>
      </w:r>
      <w:r w:rsidR="006B62E1" w:rsidRPr="00D91A5E">
        <w:rPr>
          <w:rFonts w:eastAsia="方正小标宋简体"/>
          <w:bCs/>
          <w:sz w:val="44"/>
          <w:szCs w:val="44"/>
        </w:rPr>
        <w:t>通报</w:t>
      </w:r>
    </w:p>
    <w:p w14:paraId="6FBE4AB4" w14:textId="77777777" w:rsidR="00B465E3" w:rsidRPr="00D91A5E" w:rsidRDefault="00B465E3" w:rsidP="007B2F0B">
      <w:pPr>
        <w:spacing w:line="600" w:lineRule="exact"/>
        <w:ind w:firstLineChars="0" w:firstLine="0"/>
        <w:rPr>
          <w:sz w:val="32"/>
          <w:szCs w:val="32"/>
        </w:rPr>
      </w:pPr>
    </w:p>
    <w:p w14:paraId="7244D3DF" w14:textId="77777777" w:rsidR="00827A9E" w:rsidRPr="00D91A5E" w:rsidRDefault="00827A9E" w:rsidP="007B2F0B">
      <w:pPr>
        <w:spacing w:line="579" w:lineRule="exact"/>
        <w:ind w:firstLineChars="0" w:firstLine="640"/>
        <w:rPr>
          <w:sz w:val="32"/>
          <w:szCs w:val="32"/>
        </w:rPr>
      </w:pPr>
      <w:r w:rsidRPr="00D91A5E">
        <w:rPr>
          <w:sz w:val="32"/>
          <w:szCs w:val="32"/>
        </w:rPr>
        <w:t>为</w:t>
      </w:r>
      <w:r w:rsidR="00811219" w:rsidRPr="00D91A5E">
        <w:rPr>
          <w:sz w:val="32"/>
          <w:szCs w:val="32"/>
        </w:rPr>
        <w:t>充分</w:t>
      </w:r>
      <w:r w:rsidRPr="00D91A5E">
        <w:rPr>
          <w:sz w:val="32"/>
          <w:szCs w:val="32"/>
        </w:rPr>
        <w:t>发挥移动警务</w:t>
      </w:r>
      <w:r w:rsidR="00811219" w:rsidRPr="00D91A5E">
        <w:rPr>
          <w:sz w:val="32"/>
          <w:szCs w:val="32"/>
        </w:rPr>
        <w:t>在安保</w:t>
      </w:r>
      <w:r w:rsidRPr="00D91A5E">
        <w:rPr>
          <w:sz w:val="32"/>
          <w:szCs w:val="32"/>
        </w:rPr>
        <w:t>实战中的作用，</w:t>
      </w:r>
      <w:r w:rsidR="00811219" w:rsidRPr="00D91A5E">
        <w:rPr>
          <w:sz w:val="32"/>
          <w:szCs w:val="32"/>
        </w:rPr>
        <w:t>提升科技助力警务的效能，规范</w:t>
      </w:r>
      <w:r w:rsidRPr="00D91A5E">
        <w:rPr>
          <w:sz w:val="32"/>
          <w:szCs w:val="32"/>
        </w:rPr>
        <w:t>移动警务管理考核工作，</w:t>
      </w:r>
      <w:r w:rsidR="00811219" w:rsidRPr="00D91A5E">
        <w:rPr>
          <w:sz w:val="32"/>
          <w:szCs w:val="32"/>
        </w:rPr>
        <w:t>经对今年</w:t>
      </w:r>
      <w:r w:rsidR="00D24E7B">
        <w:rPr>
          <w:rFonts w:hint="eastAsia"/>
          <w:sz w:val="32"/>
          <w:szCs w:val="32"/>
        </w:rPr>
        <w:t>X</w:t>
      </w:r>
      <w:r w:rsidR="00811219" w:rsidRPr="00D91A5E">
        <w:rPr>
          <w:sz w:val="32"/>
          <w:szCs w:val="32"/>
        </w:rPr>
        <w:t>月</w:t>
      </w:r>
      <w:r w:rsidR="00D24E7B">
        <w:rPr>
          <w:rFonts w:hint="eastAsia"/>
          <w:sz w:val="32"/>
          <w:szCs w:val="32"/>
        </w:rPr>
        <w:t>X</w:t>
      </w:r>
      <w:r w:rsidR="00194BE4">
        <w:rPr>
          <w:rFonts w:hint="eastAsia"/>
          <w:sz w:val="32"/>
          <w:szCs w:val="32"/>
        </w:rPr>
        <w:t>日至</w:t>
      </w:r>
      <w:r w:rsidR="00D24E7B">
        <w:rPr>
          <w:rFonts w:hint="eastAsia"/>
          <w:sz w:val="32"/>
          <w:szCs w:val="32"/>
        </w:rPr>
        <w:t>X</w:t>
      </w:r>
      <w:r w:rsidR="00194BE4">
        <w:rPr>
          <w:rFonts w:hint="eastAsia"/>
          <w:sz w:val="32"/>
          <w:szCs w:val="32"/>
        </w:rPr>
        <w:t>月</w:t>
      </w:r>
      <w:r w:rsidR="00D24E7B">
        <w:rPr>
          <w:rFonts w:hint="eastAsia"/>
          <w:sz w:val="32"/>
          <w:szCs w:val="32"/>
        </w:rPr>
        <w:t>X</w:t>
      </w:r>
      <w:r w:rsidR="00194BE4">
        <w:rPr>
          <w:rFonts w:hint="eastAsia"/>
          <w:sz w:val="32"/>
          <w:szCs w:val="32"/>
        </w:rPr>
        <w:t>日期间，</w:t>
      </w:r>
      <w:r w:rsidR="00811219" w:rsidRPr="00D91A5E">
        <w:rPr>
          <w:sz w:val="32"/>
          <w:szCs w:val="32"/>
        </w:rPr>
        <w:t>全局移动警务终端的使用情况进行</w:t>
      </w:r>
      <w:r w:rsidRPr="00D91A5E">
        <w:rPr>
          <w:sz w:val="32"/>
          <w:szCs w:val="32"/>
        </w:rPr>
        <w:t>梳理统计分析，情况通报如下。</w:t>
      </w:r>
    </w:p>
    <w:p w14:paraId="55811536" w14:textId="77777777" w:rsidR="007A184E" w:rsidRPr="00796893" w:rsidRDefault="00D21865" w:rsidP="007A184E">
      <w:pPr>
        <w:widowControl w:val="0"/>
        <w:spacing w:line="579" w:lineRule="exact"/>
        <w:ind w:firstLine="632"/>
        <w:rPr>
          <w:rFonts w:eastAsia="黑体"/>
          <w:sz w:val="32"/>
          <w:szCs w:val="32"/>
        </w:rPr>
      </w:pPr>
      <w:r w:rsidRPr="00D91A5E">
        <w:rPr>
          <w:rFonts w:eastAsia="黑体"/>
          <w:sz w:val="32"/>
          <w:szCs w:val="32"/>
        </w:rPr>
        <w:t>一、</w:t>
      </w:r>
      <w:r w:rsidR="007A184E" w:rsidRPr="00796893">
        <w:rPr>
          <w:rFonts w:eastAsia="黑体"/>
          <w:sz w:val="32"/>
          <w:szCs w:val="32"/>
        </w:rPr>
        <w:t>终端上线使用统计</w:t>
      </w:r>
    </w:p>
    <w:p w14:paraId="5417948E" w14:textId="77777777" w:rsidR="007A184E" w:rsidRDefault="007A184E" w:rsidP="007A184E">
      <w:pPr>
        <w:widowControl w:val="0"/>
        <w:autoSpaceDE w:val="0"/>
        <w:autoSpaceDN w:val="0"/>
        <w:adjustRightInd w:val="0"/>
        <w:spacing w:line="550" w:lineRule="exact"/>
        <w:ind w:firstLine="632"/>
        <w:rPr>
          <w:sz w:val="32"/>
          <w:szCs w:val="32"/>
        </w:rPr>
      </w:pPr>
      <w:r>
        <w:rPr>
          <w:rFonts w:hint="eastAsia"/>
          <w:sz w:val="32"/>
          <w:szCs w:val="32"/>
        </w:rPr>
        <w:t>X</w:t>
      </w:r>
      <w:r w:rsidRPr="00796893">
        <w:rPr>
          <w:sz w:val="32"/>
          <w:szCs w:val="32"/>
        </w:rPr>
        <w:t>月</w:t>
      </w:r>
      <w:r>
        <w:rPr>
          <w:rFonts w:hint="eastAsia"/>
          <w:sz w:val="32"/>
          <w:szCs w:val="32"/>
        </w:rPr>
        <w:t>X</w:t>
      </w:r>
      <w:r>
        <w:rPr>
          <w:rFonts w:hint="eastAsia"/>
          <w:sz w:val="32"/>
          <w:szCs w:val="32"/>
        </w:rPr>
        <w:t>日</w:t>
      </w:r>
      <w:r w:rsidRPr="00796893">
        <w:rPr>
          <w:sz w:val="32"/>
          <w:szCs w:val="32"/>
        </w:rPr>
        <w:t>开始，我局进入</w:t>
      </w:r>
      <w:r>
        <w:rPr>
          <w:rFonts w:hint="eastAsia"/>
          <w:sz w:val="32"/>
          <w:szCs w:val="32"/>
        </w:rPr>
        <w:t>XXXX</w:t>
      </w:r>
      <w:r w:rsidRPr="00796893">
        <w:rPr>
          <w:sz w:val="32"/>
          <w:szCs w:val="32"/>
        </w:rPr>
        <w:t>阶段，移动警务登录用户、京铁</w:t>
      </w:r>
      <w:proofErr w:type="gramStart"/>
      <w:r w:rsidRPr="00796893">
        <w:rPr>
          <w:sz w:val="32"/>
          <w:szCs w:val="32"/>
        </w:rPr>
        <w:t>警信在线</w:t>
      </w:r>
      <w:proofErr w:type="gramEnd"/>
      <w:r w:rsidRPr="00796893">
        <w:rPr>
          <w:sz w:val="32"/>
          <w:szCs w:val="32"/>
        </w:rPr>
        <w:t>峰值数量有所下降，下降幅度约为</w:t>
      </w:r>
      <w:r>
        <w:rPr>
          <w:rFonts w:hint="eastAsia"/>
          <w:sz w:val="32"/>
          <w:szCs w:val="32"/>
        </w:rPr>
        <w:t>上月（</w:t>
      </w:r>
      <w:r w:rsidR="005747A0">
        <w:rPr>
          <w:rFonts w:hint="eastAsia"/>
          <w:sz w:val="32"/>
          <w:szCs w:val="32"/>
        </w:rPr>
        <w:t>X</w:t>
      </w:r>
      <w:r w:rsidR="005747A0" w:rsidRPr="00D91A5E">
        <w:rPr>
          <w:sz w:val="32"/>
          <w:szCs w:val="32"/>
        </w:rPr>
        <w:t>月</w:t>
      </w:r>
      <w:r w:rsidR="005747A0">
        <w:rPr>
          <w:rFonts w:hint="eastAsia"/>
          <w:sz w:val="32"/>
          <w:szCs w:val="32"/>
        </w:rPr>
        <w:t>X</w:t>
      </w:r>
      <w:r w:rsidR="005747A0">
        <w:rPr>
          <w:rFonts w:hint="eastAsia"/>
          <w:sz w:val="32"/>
          <w:szCs w:val="32"/>
        </w:rPr>
        <w:t>日至</w:t>
      </w:r>
      <w:r w:rsidR="005747A0">
        <w:rPr>
          <w:rFonts w:hint="eastAsia"/>
          <w:sz w:val="32"/>
          <w:szCs w:val="32"/>
        </w:rPr>
        <w:t>X</w:t>
      </w:r>
      <w:r w:rsidR="005747A0">
        <w:rPr>
          <w:rFonts w:hint="eastAsia"/>
          <w:sz w:val="32"/>
          <w:szCs w:val="32"/>
        </w:rPr>
        <w:t>月</w:t>
      </w:r>
      <w:r w:rsidR="005747A0">
        <w:rPr>
          <w:rFonts w:hint="eastAsia"/>
          <w:sz w:val="32"/>
          <w:szCs w:val="32"/>
        </w:rPr>
        <w:t>X</w:t>
      </w:r>
      <w:r w:rsidR="005747A0">
        <w:rPr>
          <w:rFonts w:hint="eastAsia"/>
          <w:sz w:val="32"/>
          <w:szCs w:val="32"/>
        </w:rPr>
        <w:t>日</w:t>
      </w:r>
      <w:r>
        <w:rPr>
          <w:rFonts w:hint="eastAsia"/>
          <w:sz w:val="32"/>
          <w:szCs w:val="32"/>
        </w:rPr>
        <w:t>）</w:t>
      </w:r>
      <w:r w:rsidRPr="00796893">
        <w:rPr>
          <w:sz w:val="32"/>
          <w:szCs w:val="32"/>
        </w:rPr>
        <w:t>的</w:t>
      </w:r>
      <w:r w:rsidR="005747A0">
        <w:rPr>
          <w:rFonts w:hint="eastAsia"/>
          <w:sz w:val="32"/>
          <w:szCs w:val="32"/>
        </w:rPr>
        <w:t>XX</w:t>
      </w:r>
      <w:r w:rsidRPr="00796893">
        <w:rPr>
          <w:sz w:val="32"/>
          <w:szCs w:val="32"/>
        </w:rPr>
        <w:t>%</w:t>
      </w:r>
      <w:r w:rsidRPr="00796893">
        <w:rPr>
          <w:sz w:val="32"/>
          <w:szCs w:val="32"/>
        </w:rPr>
        <w:t>。</w:t>
      </w:r>
    </w:p>
    <w:p w14:paraId="27AAE08E" w14:textId="77777777" w:rsidR="00C32D55" w:rsidRDefault="00C32D55" w:rsidP="00C32D55">
      <w:pPr>
        <w:widowControl w:val="0"/>
        <w:autoSpaceDE w:val="0"/>
        <w:autoSpaceDN w:val="0"/>
        <w:adjustRightInd w:val="0"/>
        <w:ind w:firstLineChars="63" w:firstLine="199"/>
        <w:jc w:val="center"/>
        <w:rPr>
          <w:rFonts w:eastAsia="方正小标宋简体"/>
          <w:bCs/>
          <w:sz w:val="32"/>
          <w:szCs w:val="32"/>
        </w:rPr>
      </w:pPr>
    </w:p>
    <w:p w14:paraId="617580AD" w14:textId="77777777" w:rsidR="00C32D55" w:rsidRDefault="00C32D55" w:rsidP="00C32D55">
      <w:pPr>
        <w:widowControl w:val="0"/>
        <w:autoSpaceDE w:val="0"/>
        <w:autoSpaceDN w:val="0"/>
        <w:adjustRightInd w:val="0"/>
        <w:ind w:firstLineChars="63" w:firstLine="199"/>
        <w:jc w:val="center"/>
        <w:rPr>
          <w:rFonts w:eastAsia="方正小标宋简体"/>
          <w:bCs/>
          <w:sz w:val="32"/>
          <w:szCs w:val="32"/>
        </w:rPr>
      </w:pPr>
    </w:p>
    <w:p w14:paraId="73D6458F" w14:textId="77777777" w:rsidR="00C32D55" w:rsidRDefault="00C32D55" w:rsidP="00C32D55">
      <w:pPr>
        <w:widowControl w:val="0"/>
        <w:autoSpaceDE w:val="0"/>
        <w:autoSpaceDN w:val="0"/>
        <w:adjustRightInd w:val="0"/>
        <w:ind w:firstLineChars="63" w:firstLine="199"/>
        <w:jc w:val="center"/>
        <w:rPr>
          <w:rFonts w:eastAsia="方正小标宋简体"/>
          <w:bCs/>
          <w:sz w:val="32"/>
          <w:szCs w:val="32"/>
        </w:rPr>
      </w:pPr>
    </w:p>
    <w:p w14:paraId="7E37818C" w14:textId="77777777" w:rsidR="00C32D55" w:rsidRDefault="00C32D55" w:rsidP="00C32D55">
      <w:pPr>
        <w:widowControl w:val="0"/>
        <w:autoSpaceDE w:val="0"/>
        <w:autoSpaceDN w:val="0"/>
        <w:adjustRightInd w:val="0"/>
        <w:ind w:firstLineChars="63" w:firstLine="199"/>
        <w:jc w:val="center"/>
        <w:rPr>
          <w:rFonts w:eastAsia="方正小标宋简体"/>
          <w:bCs/>
          <w:sz w:val="32"/>
          <w:szCs w:val="32"/>
        </w:rPr>
      </w:pPr>
    </w:p>
    <w:p w14:paraId="3271C8C7" w14:textId="77777777" w:rsidR="007A184E" w:rsidRDefault="007A184E" w:rsidP="00C32D55">
      <w:pPr>
        <w:widowControl w:val="0"/>
        <w:autoSpaceDE w:val="0"/>
        <w:autoSpaceDN w:val="0"/>
        <w:adjustRightInd w:val="0"/>
        <w:ind w:firstLineChars="63" w:firstLine="199"/>
        <w:jc w:val="center"/>
        <w:rPr>
          <w:rFonts w:eastAsia="方正小标宋简体"/>
          <w:bCs/>
          <w:sz w:val="32"/>
          <w:szCs w:val="32"/>
        </w:rPr>
      </w:pPr>
      <w:r w:rsidRPr="00796893">
        <w:rPr>
          <w:rFonts w:eastAsia="方正小标宋简体"/>
          <w:bCs/>
          <w:sz w:val="32"/>
          <w:szCs w:val="32"/>
        </w:rPr>
        <w:lastRenderedPageBreak/>
        <w:t>移动警务终端上线、在线情况曲线图（</w:t>
      </w:r>
      <w:r>
        <w:rPr>
          <w:rFonts w:hint="eastAsia"/>
          <w:sz w:val="32"/>
          <w:szCs w:val="32"/>
        </w:rPr>
        <w:t>X</w:t>
      </w:r>
      <w:r w:rsidRPr="00D91A5E">
        <w:rPr>
          <w:sz w:val="32"/>
          <w:szCs w:val="32"/>
        </w:rPr>
        <w:t>月</w:t>
      </w:r>
      <w:r>
        <w:rPr>
          <w:rFonts w:hint="eastAsia"/>
          <w:sz w:val="32"/>
          <w:szCs w:val="32"/>
        </w:rPr>
        <w:t>X</w:t>
      </w:r>
      <w:r>
        <w:rPr>
          <w:rFonts w:hint="eastAsia"/>
          <w:sz w:val="32"/>
          <w:szCs w:val="32"/>
        </w:rPr>
        <w:t>日至</w:t>
      </w:r>
      <w:r>
        <w:rPr>
          <w:rFonts w:hint="eastAsia"/>
          <w:sz w:val="32"/>
          <w:szCs w:val="32"/>
        </w:rPr>
        <w:t>X</w:t>
      </w:r>
      <w:r>
        <w:rPr>
          <w:rFonts w:hint="eastAsia"/>
          <w:sz w:val="32"/>
          <w:szCs w:val="32"/>
        </w:rPr>
        <w:t>月</w:t>
      </w:r>
      <w:r>
        <w:rPr>
          <w:rFonts w:hint="eastAsia"/>
          <w:sz w:val="32"/>
          <w:szCs w:val="32"/>
        </w:rPr>
        <w:t>X</w:t>
      </w:r>
      <w:r>
        <w:rPr>
          <w:rFonts w:hint="eastAsia"/>
          <w:sz w:val="32"/>
          <w:szCs w:val="32"/>
        </w:rPr>
        <w:t>日</w:t>
      </w:r>
      <w:r w:rsidRPr="00796893">
        <w:rPr>
          <w:rFonts w:eastAsia="方正小标宋简体"/>
          <w:bCs/>
          <w:sz w:val="32"/>
          <w:szCs w:val="32"/>
        </w:rPr>
        <w:t>）</w:t>
      </w:r>
    </w:p>
    <w:p w14:paraId="523049F1" w14:textId="77777777" w:rsidR="00C32D55" w:rsidRDefault="00C32D55" w:rsidP="00C32D55">
      <w:pPr>
        <w:widowControl w:val="0"/>
        <w:autoSpaceDE w:val="0"/>
        <w:autoSpaceDN w:val="0"/>
        <w:adjustRightInd w:val="0"/>
        <w:ind w:firstLineChars="63" w:firstLine="199"/>
        <w:jc w:val="center"/>
        <w:rPr>
          <w:rFonts w:eastAsia="方正小标宋简体"/>
          <w:bCs/>
          <w:sz w:val="32"/>
          <w:szCs w:val="32"/>
        </w:rPr>
      </w:pPr>
      <w:r>
        <w:rPr>
          <w:rFonts w:eastAsia="黑体"/>
          <w:noProof/>
          <w:sz w:val="32"/>
          <w:szCs w:val="32"/>
        </w:rPr>
        <w:drawing>
          <wp:inline distT="0" distB="0" distL="0" distR="0" wp14:anchorId="4160888A" wp14:editId="2F62E0C3">
            <wp:extent cx="5499735" cy="3493770"/>
            <wp:effectExtent l="0" t="0" r="0" b="0"/>
            <wp:docPr id="6"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1917F9D" w14:textId="77777777" w:rsidR="007A184E" w:rsidRPr="00796893" w:rsidRDefault="007A184E" w:rsidP="007A184E">
      <w:pPr>
        <w:widowControl w:val="0"/>
        <w:ind w:firstLineChars="0" w:firstLine="0"/>
        <w:rPr>
          <w:rFonts w:eastAsia="方正小标宋简体"/>
          <w:bCs/>
          <w:sz w:val="44"/>
          <w:szCs w:val="44"/>
        </w:rPr>
      </w:pPr>
    </w:p>
    <w:tbl>
      <w:tblPr>
        <w:tblW w:w="8804" w:type="dxa"/>
        <w:tblInd w:w="93" w:type="dxa"/>
        <w:tblLook w:val="04A0" w:firstRow="1" w:lastRow="0" w:firstColumn="1" w:lastColumn="0" w:noHBand="0" w:noVBand="1"/>
      </w:tblPr>
      <w:tblGrid>
        <w:gridCol w:w="1548"/>
        <w:gridCol w:w="1424"/>
        <w:gridCol w:w="1438"/>
        <w:gridCol w:w="1417"/>
        <w:gridCol w:w="1559"/>
        <w:gridCol w:w="1418"/>
      </w:tblGrid>
      <w:tr w:rsidR="007A184E" w:rsidRPr="00796893" w14:paraId="6254D4B0" w14:textId="77777777" w:rsidTr="00587CCB">
        <w:trPr>
          <w:trHeight w:val="405"/>
        </w:trPr>
        <w:tc>
          <w:tcPr>
            <w:tcW w:w="8804" w:type="dxa"/>
            <w:gridSpan w:val="6"/>
            <w:tcBorders>
              <w:top w:val="nil"/>
              <w:left w:val="nil"/>
              <w:bottom w:val="single" w:sz="4" w:space="0" w:color="auto"/>
              <w:right w:val="nil"/>
            </w:tcBorders>
            <w:shd w:val="clear" w:color="auto" w:fill="auto"/>
            <w:noWrap/>
            <w:vAlign w:val="center"/>
            <w:hideMark/>
          </w:tcPr>
          <w:p w14:paraId="65D97470" w14:textId="77777777" w:rsidR="007A184E" w:rsidRPr="00796893" w:rsidRDefault="007A184E" w:rsidP="00587CCB">
            <w:pPr>
              <w:widowControl w:val="0"/>
              <w:ind w:firstLineChars="0" w:firstLine="640"/>
              <w:jc w:val="center"/>
              <w:rPr>
                <w:rFonts w:eastAsia="方正小标宋简体"/>
                <w:color w:val="000000"/>
                <w:sz w:val="32"/>
                <w:szCs w:val="32"/>
              </w:rPr>
            </w:pPr>
            <w:r w:rsidRPr="00796893">
              <w:rPr>
                <w:rFonts w:eastAsia="方正小标宋简体"/>
                <w:bCs/>
                <w:sz w:val="32"/>
                <w:szCs w:val="32"/>
              </w:rPr>
              <w:t>移动警务终端上线、在线情况统计</w:t>
            </w:r>
          </w:p>
        </w:tc>
      </w:tr>
      <w:tr w:rsidR="007A184E" w:rsidRPr="00796893" w14:paraId="6E7C78AF" w14:textId="77777777" w:rsidTr="00587CCB">
        <w:trPr>
          <w:trHeight w:val="477"/>
        </w:trPr>
        <w:tc>
          <w:tcPr>
            <w:tcW w:w="1548" w:type="dxa"/>
            <w:tcBorders>
              <w:top w:val="nil"/>
              <w:left w:val="single" w:sz="4" w:space="0" w:color="auto"/>
              <w:bottom w:val="single" w:sz="4" w:space="0" w:color="auto"/>
              <w:right w:val="single" w:sz="4" w:space="0" w:color="auto"/>
            </w:tcBorders>
            <w:shd w:val="clear" w:color="auto" w:fill="auto"/>
            <w:vAlign w:val="center"/>
            <w:hideMark/>
          </w:tcPr>
          <w:p w14:paraId="6B704245" w14:textId="77777777" w:rsidR="007A184E" w:rsidRPr="00796893" w:rsidRDefault="007A184E" w:rsidP="00587CCB">
            <w:pPr>
              <w:widowControl w:val="0"/>
              <w:spacing w:line="0" w:lineRule="atLeast"/>
              <w:ind w:firstLineChars="0" w:firstLine="0"/>
              <w:jc w:val="center"/>
              <w:rPr>
                <w:color w:val="000000"/>
                <w:sz w:val="28"/>
                <w:szCs w:val="28"/>
              </w:rPr>
            </w:pPr>
            <w:r w:rsidRPr="00796893">
              <w:rPr>
                <w:color w:val="000000"/>
                <w:sz w:val="28"/>
                <w:szCs w:val="28"/>
              </w:rPr>
              <w:t>日期</w:t>
            </w:r>
          </w:p>
        </w:tc>
        <w:tc>
          <w:tcPr>
            <w:tcW w:w="1424" w:type="dxa"/>
            <w:tcBorders>
              <w:top w:val="nil"/>
              <w:left w:val="nil"/>
              <w:bottom w:val="single" w:sz="4" w:space="0" w:color="auto"/>
              <w:right w:val="single" w:sz="4" w:space="0" w:color="auto"/>
            </w:tcBorders>
            <w:shd w:val="clear" w:color="auto" w:fill="auto"/>
            <w:noWrap/>
            <w:vAlign w:val="center"/>
            <w:hideMark/>
          </w:tcPr>
          <w:p w14:paraId="4CAB4534" w14:textId="77777777" w:rsidR="007A184E" w:rsidRPr="00796893" w:rsidRDefault="007A184E" w:rsidP="00587CCB">
            <w:pPr>
              <w:widowControl w:val="0"/>
              <w:spacing w:line="0" w:lineRule="atLeast"/>
              <w:ind w:firstLineChars="0" w:firstLine="0"/>
              <w:jc w:val="center"/>
              <w:rPr>
                <w:color w:val="000000"/>
                <w:sz w:val="28"/>
                <w:szCs w:val="28"/>
              </w:rPr>
            </w:pPr>
            <w:r w:rsidRPr="00796893">
              <w:rPr>
                <w:color w:val="000000"/>
                <w:sz w:val="28"/>
                <w:szCs w:val="28"/>
              </w:rPr>
              <w:t>登录用户</w:t>
            </w:r>
          </w:p>
        </w:tc>
        <w:tc>
          <w:tcPr>
            <w:tcW w:w="1438" w:type="dxa"/>
            <w:tcBorders>
              <w:top w:val="nil"/>
              <w:left w:val="nil"/>
              <w:bottom w:val="single" w:sz="4" w:space="0" w:color="auto"/>
              <w:right w:val="single" w:sz="4" w:space="0" w:color="auto"/>
            </w:tcBorders>
            <w:shd w:val="clear" w:color="auto" w:fill="auto"/>
            <w:vAlign w:val="center"/>
            <w:hideMark/>
          </w:tcPr>
          <w:p w14:paraId="618ACAB5" w14:textId="77777777" w:rsidR="007A184E" w:rsidRPr="00796893" w:rsidRDefault="007A184E" w:rsidP="00587CCB">
            <w:pPr>
              <w:widowControl w:val="0"/>
              <w:spacing w:line="0" w:lineRule="atLeast"/>
              <w:ind w:firstLineChars="0" w:firstLine="0"/>
              <w:jc w:val="center"/>
              <w:rPr>
                <w:color w:val="000000"/>
                <w:sz w:val="28"/>
                <w:szCs w:val="28"/>
              </w:rPr>
            </w:pPr>
            <w:r w:rsidRPr="00796893">
              <w:rPr>
                <w:color w:val="000000"/>
                <w:sz w:val="28"/>
                <w:szCs w:val="28"/>
              </w:rPr>
              <w:t>在线峰值</w:t>
            </w:r>
          </w:p>
        </w:tc>
        <w:tc>
          <w:tcPr>
            <w:tcW w:w="1417" w:type="dxa"/>
            <w:tcBorders>
              <w:top w:val="nil"/>
              <w:left w:val="nil"/>
              <w:bottom w:val="single" w:sz="4" w:space="0" w:color="auto"/>
              <w:right w:val="single" w:sz="4" w:space="0" w:color="auto"/>
            </w:tcBorders>
            <w:shd w:val="clear" w:color="auto" w:fill="auto"/>
            <w:vAlign w:val="center"/>
            <w:hideMark/>
          </w:tcPr>
          <w:p w14:paraId="248F7465" w14:textId="77777777" w:rsidR="007A184E" w:rsidRPr="00796893" w:rsidRDefault="007A184E" w:rsidP="00587CCB">
            <w:pPr>
              <w:widowControl w:val="0"/>
              <w:spacing w:line="0" w:lineRule="atLeast"/>
              <w:ind w:firstLineChars="0" w:firstLine="0"/>
              <w:jc w:val="center"/>
              <w:rPr>
                <w:color w:val="000000"/>
                <w:sz w:val="28"/>
                <w:szCs w:val="28"/>
              </w:rPr>
            </w:pPr>
            <w:r w:rsidRPr="00796893">
              <w:rPr>
                <w:color w:val="000000"/>
                <w:sz w:val="28"/>
                <w:szCs w:val="28"/>
              </w:rPr>
              <w:t>日期</w:t>
            </w:r>
          </w:p>
        </w:tc>
        <w:tc>
          <w:tcPr>
            <w:tcW w:w="1559" w:type="dxa"/>
            <w:tcBorders>
              <w:top w:val="nil"/>
              <w:left w:val="nil"/>
              <w:bottom w:val="single" w:sz="4" w:space="0" w:color="auto"/>
              <w:right w:val="single" w:sz="4" w:space="0" w:color="auto"/>
            </w:tcBorders>
            <w:shd w:val="clear" w:color="auto" w:fill="auto"/>
            <w:noWrap/>
            <w:vAlign w:val="center"/>
            <w:hideMark/>
          </w:tcPr>
          <w:p w14:paraId="2E711D16" w14:textId="77777777" w:rsidR="007A184E" w:rsidRPr="00796893" w:rsidRDefault="007A184E" w:rsidP="00587CCB">
            <w:pPr>
              <w:widowControl w:val="0"/>
              <w:spacing w:line="0" w:lineRule="atLeast"/>
              <w:ind w:firstLineChars="0" w:firstLine="0"/>
              <w:jc w:val="center"/>
              <w:rPr>
                <w:color w:val="000000"/>
                <w:sz w:val="28"/>
                <w:szCs w:val="28"/>
              </w:rPr>
            </w:pPr>
            <w:r w:rsidRPr="00796893">
              <w:rPr>
                <w:color w:val="000000"/>
                <w:sz w:val="28"/>
                <w:szCs w:val="28"/>
              </w:rPr>
              <w:t>登录用户</w:t>
            </w:r>
          </w:p>
        </w:tc>
        <w:tc>
          <w:tcPr>
            <w:tcW w:w="1418" w:type="dxa"/>
            <w:tcBorders>
              <w:top w:val="nil"/>
              <w:left w:val="nil"/>
              <w:bottom w:val="single" w:sz="4" w:space="0" w:color="auto"/>
              <w:right w:val="single" w:sz="4" w:space="0" w:color="auto"/>
            </w:tcBorders>
            <w:shd w:val="clear" w:color="auto" w:fill="auto"/>
            <w:vAlign w:val="center"/>
            <w:hideMark/>
          </w:tcPr>
          <w:p w14:paraId="44759907" w14:textId="77777777" w:rsidR="007A184E" w:rsidRPr="00796893" w:rsidRDefault="007A184E" w:rsidP="00587CCB">
            <w:pPr>
              <w:widowControl w:val="0"/>
              <w:spacing w:line="0" w:lineRule="atLeast"/>
              <w:ind w:firstLineChars="0" w:firstLine="0"/>
              <w:jc w:val="center"/>
              <w:rPr>
                <w:color w:val="000000"/>
                <w:sz w:val="28"/>
                <w:szCs w:val="28"/>
              </w:rPr>
            </w:pPr>
            <w:r w:rsidRPr="00796893">
              <w:rPr>
                <w:color w:val="000000"/>
                <w:sz w:val="28"/>
                <w:szCs w:val="28"/>
              </w:rPr>
              <w:t>在线峰值</w:t>
            </w:r>
          </w:p>
        </w:tc>
      </w:tr>
      <w:tr w:rsidR="007A184E" w:rsidRPr="00796893" w14:paraId="406A5F6F" w14:textId="77777777" w:rsidTr="00587CCB">
        <w:trPr>
          <w:trHeight w:val="375"/>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14:paraId="382EB4EE" w14:textId="77777777" w:rsidR="007A184E" w:rsidRPr="00796893" w:rsidRDefault="007A184E" w:rsidP="00587CCB">
            <w:pPr>
              <w:widowControl w:val="0"/>
              <w:spacing w:line="0" w:lineRule="atLeast"/>
              <w:ind w:firstLineChars="0" w:firstLine="0"/>
              <w:jc w:val="right"/>
              <w:rPr>
                <w:color w:val="000000"/>
                <w:sz w:val="28"/>
                <w:szCs w:val="28"/>
              </w:rPr>
            </w:pPr>
            <w:r w:rsidRPr="00796893">
              <w:rPr>
                <w:color w:val="000000"/>
                <w:sz w:val="28"/>
                <w:szCs w:val="28"/>
              </w:rPr>
              <w:t>3</w:t>
            </w:r>
            <w:r w:rsidRPr="00796893">
              <w:rPr>
                <w:color w:val="000000"/>
                <w:sz w:val="28"/>
                <w:szCs w:val="28"/>
              </w:rPr>
              <w:t>月</w:t>
            </w:r>
            <w:r w:rsidRPr="00796893">
              <w:rPr>
                <w:color w:val="000000"/>
                <w:sz w:val="28"/>
                <w:szCs w:val="28"/>
              </w:rPr>
              <w:t>15</w:t>
            </w:r>
            <w:r w:rsidRPr="00796893">
              <w:rPr>
                <w:color w:val="000000"/>
                <w:sz w:val="28"/>
                <w:szCs w:val="28"/>
              </w:rPr>
              <w:t>日</w:t>
            </w:r>
          </w:p>
        </w:tc>
        <w:tc>
          <w:tcPr>
            <w:tcW w:w="1424" w:type="dxa"/>
            <w:tcBorders>
              <w:top w:val="nil"/>
              <w:left w:val="nil"/>
              <w:bottom w:val="single" w:sz="4" w:space="0" w:color="auto"/>
              <w:right w:val="single" w:sz="4" w:space="0" w:color="auto"/>
            </w:tcBorders>
            <w:shd w:val="clear" w:color="auto" w:fill="auto"/>
            <w:noWrap/>
            <w:vAlign w:val="center"/>
            <w:hideMark/>
          </w:tcPr>
          <w:p w14:paraId="72DFE2E7" w14:textId="77777777" w:rsidR="007A184E" w:rsidRPr="00796893" w:rsidRDefault="007A184E" w:rsidP="00587CCB">
            <w:pPr>
              <w:widowControl w:val="0"/>
              <w:spacing w:line="0" w:lineRule="atLeast"/>
              <w:ind w:firstLineChars="0" w:firstLine="0"/>
              <w:jc w:val="center"/>
              <w:rPr>
                <w:color w:val="000000"/>
                <w:sz w:val="28"/>
                <w:szCs w:val="28"/>
              </w:rPr>
            </w:pPr>
            <w:r w:rsidRPr="00796893">
              <w:rPr>
                <w:color w:val="000000"/>
                <w:sz w:val="28"/>
                <w:szCs w:val="28"/>
              </w:rPr>
              <w:t>567</w:t>
            </w:r>
          </w:p>
        </w:tc>
        <w:tc>
          <w:tcPr>
            <w:tcW w:w="1438" w:type="dxa"/>
            <w:tcBorders>
              <w:top w:val="nil"/>
              <w:left w:val="nil"/>
              <w:bottom w:val="single" w:sz="4" w:space="0" w:color="auto"/>
              <w:right w:val="single" w:sz="4" w:space="0" w:color="auto"/>
            </w:tcBorders>
            <w:shd w:val="clear" w:color="auto" w:fill="auto"/>
            <w:noWrap/>
            <w:vAlign w:val="center"/>
            <w:hideMark/>
          </w:tcPr>
          <w:p w14:paraId="1210ACF6" w14:textId="77777777" w:rsidR="007A184E" w:rsidRPr="00796893" w:rsidRDefault="007A184E" w:rsidP="00587CCB">
            <w:pPr>
              <w:widowControl w:val="0"/>
              <w:spacing w:line="0" w:lineRule="atLeast"/>
              <w:ind w:firstLineChars="0" w:firstLine="0"/>
              <w:jc w:val="center"/>
              <w:rPr>
                <w:color w:val="000000"/>
                <w:sz w:val="28"/>
                <w:szCs w:val="28"/>
              </w:rPr>
            </w:pPr>
            <w:r w:rsidRPr="00796893">
              <w:rPr>
                <w:color w:val="000000"/>
                <w:sz w:val="28"/>
                <w:szCs w:val="28"/>
              </w:rPr>
              <w:t>302</w:t>
            </w:r>
          </w:p>
        </w:tc>
        <w:tc>
          <w:tcPr>
            <w:tcW w:w="1417" w:type="dxa"/>
            <w:tcBorders>
              <w:top w:val="nil"/>
              <w:left w:val="nil"/>
              <w:bottom w:val="single" w:sz="4" w:space="0" w:color="auto"/>
              <w:right w:val="single" w:sz="4" w:space="0" w:color="auto"/>
            </w:tcBorders>
            <w:shd w:val="clear" w:color="auto" w:fill="auto"/>
            <w:noWrap/>
            <w:vAlign w:val="center"/>
            <w:hideMark/>
          </w:tcPr>
          <w:p w14:paraId="24C8025B" w14:textId="77777777" w:rsidR="007A184E" w:rsidRPr="00796893" w:rsidRDefault="007A184E" w:rsidP="00587CCB">
            <w:pPr>
              <w:widowControl w:val="0"/>
              <w:spacing w:line="0" w:lineRule="atLeast"/>
              <w:ind w:firstLineChars="0" w:firstLine="0"/>
              <w:jc w:val="center"/>
              <w:rPr>
                <w:color w:val="000000"/>
                <w:sz w:val="28"/>
                <w:szCs w:val="28"/>
              </w:rPr>
            </w:pPr>
            <w:r w:rsidRPr="00796893">
              <w:rPr>
                <w:color w:val="000000"/>
                <w:sz w:val="28"/>
                <w:szCs w:val="28"/>
              </w:rPr>
              <w:t>3</w:t>
            </w:r>
            <w:r w:rsidRPr="00796893">
              <w:rPr>
                <w:color w:val="000000"/>
                <w:sz w:val="28"/>
                <w:szCs w:val="28"/>
              </w:rPr>
              <w:t>月</w:t>
            </w:r>
            <w:r w:rsidRPr="00796893">
              <w:rPr>
                <w:color w:val="000000"/>
                <w:sz w:val="28"/>
                <w:szCs w:val="28"/>
              </w:rPr>
              <w:t>24</w:t>
            </w:r>
            <w:r w:rsidRPr="00796893">
              <w:rPr>
                <w:color w:val="000000"/>
                <w:sz w:val="28"/>
                <w:szCs w:val="28"/>
              </w:rPr>
              <w:t>日</w:t>
            </w:r>
          </w:p>
        </w:tc>
        <w:tc>
          <w:tcPr>
            <w:tcW w:w="1559" w:type="dxa"/>
            <w:tcBorders>
              <w:top w:val="nil"/>
              <w:left w:val="nil"/>
              <w:bottom w:val="single" w:sz="4" w:space="0" w:color="auto"/>
              <w:right w:val="single" w:sz="4" w:space="0" w:color="auto"/>
            </w:tcBorders>
            <w:shd w:val="clear" w:color="auto" w:fill="auto"/>
            <w:noWrap/>
            <w:vAlign w:val="center"/>
            <w:hideMark/>
          </w:tcPr>
          <w:p w14:paraId="280F1E3F" w14:textId="77777777" w:rsidR="007A184E" w:rsidRPr="00796893" w:rsidRDefault="007A184E" w:rsidP="00587CCB">
            <w:pPr>
              <w:widowControl w:val="0"/>
              <w:spacing w:line="0" w:lineRule="atLeast"/>
              <w:ind w:firstLineChars="0" w:firstLine="0"/>
              <w:jc w:val="center"/>
              <w:rPr>
                <w:color w:val="000000"/>
                <w:sz w:val="28"/>
                <w:szCs w:val="28"/>
              </w:rPr>
            </w:pPr>
            <w:r w:rsidRPr="00796893">
              <w:rPr>
                <w:color w:val="000000"/>
                <w:sz w:val="28"/>
                <w:szCs w:val="28"/>
              </w:rPr>
              <w:t>422</w:t>
            </w:r>
          </w:p>
        </w:tc>
        <w:tc>
          <w:tcPr>
            <w:tcW w:w="1418" w:type="dxa"/>
            <w:tcBorders>
              <w:top w:val="nil"/>
              <w:left w:val="nil"/>
              <w:bottom w:val="single" w:sz="4" w:space="0" w:color="auto"/>
              <w:right w:val="single" w:sz="4" w:space="0" w:color="auto"/>
            </w:tcBorders>
            <w:shd w:val="clear" w:color="auto" w:fill="auto"/>
            <w:noWrap/>
            <w:vAlign w:val="center"/>
            <w:hideMark/>
          </w:tcPr>
          <w:p w14:paraId="670831C6" w14:textId="77777777" w:rsidR="007A184E" w:rsidRPr="00796893" w:rsidRDefault="007A184E" w:rsidP="00587CCB">
            <w:pPr>
              <w:widowControl w:val="0"/>
              <w:spacing w:line="0" w:lineRule="atLeast"/>
              <w:ind w:firstLineChars="0" w:firstLine="0"/>
              <w:jc w:val="center"/>
              <w:rPr>
                <w:color w:val="000000"/>
                <w:sz w:val="28"/>
                <w:szCs w:val="28"/>
              </w:rPr>
            </w:pPr>
            <w:r w:rsidRPr="00796893">
              <w:rPr>
                <w:color w:val="000000"/>
                <w:sz w:val="28"/>
                <w:szCs w:val="28"/>
              </w:rPr>
              <w:t>208</w:t>
            </w:r>
          </w:p>
        </w:tc>
      </w:tr>
      <w:tr w:rsidR="007A184E" w:rsidRPr="00796893" w14:paraId="6F0CEA91" w14:textId="77777777" w:rsidTr="00587CCB">
        <w:trPr>
          <w:trHeight w:val="375"/>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14:paraId="4BDBEB62" w14:textId="77777777" w:rsidR="007A184E" w:rsidRPr="00796893" w:rsidRDefault="007A184E" w:rsidP="00587CCB">
            <w:pPr>
              <w:widowControl w:val="0"/>
              <w:spacing w:line="0" w:lineRule="atLeast"/>
              <w:ind w:firstLineChars="0" w:firstLine="0"/>
              <w:jc w:val="right"/>
              <w:rPr>
                <w:color w:val="000000"/>
                <w:sz w:val="28"/>
                <w:szCs w:val="28"/>
              </w:rPr>
            </w:pPr>
            <w:r w:rsidRPr="00796893">
              <w:rPr>
                <w:color w:val="000000"/>
                <w:sz w:val="28"/>
                <w:szCs w:val="28"/>
              </w:rPr>
              <w:t>3</w:t>
            </w:r>
            <w:r w:rsidRPr="00796893">
              <w:rPr>
                <w:color w:val="000000"/>
                <w:sz w:val="28"/>
                <w:szCs w:val="28"/>
              </w:rPr>
              <w:t>月</w:t>
            </w:r>
            <w:r w:rsidRPr="00796893">
              <w:rPr>
                <w:color w:val="000000"/>
                <w:sz w:val="28"/>
                <w:szCs w:val="28"/>
              </w:rPr>
              <w:t>16</w:t>
            </w:r>
            <w:r w:rsidRPr="00796893">
              <w:rPr>
                <w:color w:val="000000"/>
                <w:sz w:val="28"/>
                <w:szCs w:val="28"/>
              </w:rPr>
              <w:t>日</w:t>
            </w:r>
          </w:p>
        </w:tc>
        <w:tc>
          <w:tcPr>
            <w:tcW w:w="1424" w:type="dxa"/>
            <w:tcBorders>
              <w:top w:val="nil"/>
              <w:left w:val="nil"/>
              <w:bottom w:val="single" w:sz="4" w:space="0" w:color="auto"/>
              <w:right w:val="single" w:sz="4" w:space="0" w:color="auto"/>
            </w:tcBorders>
            <w:shd w:val="clear" w:color="auto" w:fill="auto"/>
            <w:noWrap/>
            <w:vAlign w:val="center"/>
            <w:hideMark/>
          </w:tcPr>
          <w:p w14:paraId="4EE1E212" w14:textId="77777777" w:rsidR="007A184E" w:rsidRPr="00796893" w:rsidRDefault="007A184E" w:rsidP="00587CCB">
            <w:pPr>
              <w:widowControl w:val="0"/>
              <w:spacing w:line="0" w:lineRule="atLeast"/>
              <w:ind w:firstLineChars="0" w:firstLine="0"/>
              <w:jc w:val="center"/>
              <w:rPr>
                <w:color w:val="000000"/>
                <w:sz w:val="28"/>
                <w:szCs w:val="28"/>
              </w:rPr>
            </w:pPr>
            <w:r w:rsidRPr="00796893">
              <w:rPr>
                <w:color w:val="000000"/>
                <w:sz w:val="28"/>
                <w:szCs w:val="28"/>
              </w:rPr>
              <w:t>521</w:t>
            </w:r>
          </w:p>
        </w:tc>
        <w:tc>
          <w:tcPr>
            <w:tcW w:w="1438" w:type="dxa"/>
            <w:tcBorders>
              <w:top w:val="nil"/>
              <w:left w:val="nil"/>
              <w:bottom w:val="single" w:sz="4" w:space="0" w:color="auto"/>
              <w:right w:val="single" w:sz="4" w:space="0" w:color="auto"/>
            </w:tcBorders>
            <w:shd w:val="clear" w:color="auto" w:fill="auto"/>
            <w:noWrap/>
            <w:vAlign w:val="center"/>
            <w:hideMark/>
          </w:tcPr>
          <w:p w14:paraId="4AAAB3B7" w14:textId="77777777" w:rsidR="007A184E" w:rsidRPr="00796893" w:rsidRDefault="007A184E" w:rsidP="00587CCB">
            <w:pPr>
              <w:widowControl w:val="0"/>
              <w:spacing w:line="0" w:lineRule="atLeast"/>
              <w:ind w:firstLineChars="0" w:firstLine="0"/>
              <w:jc w:val="center"/>
              <w:rPr>
                <w:color w:val="000000"/>
                <w:sz w:val="28"/>
                <w:szCs w:val="28"/>
              </w:rPr>
            </w:pPr>
            <w:r w:rsidRPr="00796893">
              <w:rPr>
                <w:color w:val="000000"/>
                <w:sz w:val="28"/>
                <w:szCs w:val="28"/>
              </w:rPr>
              <w:t>254</w:t>
            </w:r>
          </w:p>
        </w:tc>
        <w:tc>
          <w:tcPr>
            <w:tcW w:w="1417" w:type="dxa"/>
            <w:tcBorders>
              <w:top w:val="nil"/>
              <w:left w:val="nil"/>
              <w:bottom w:val="single" w:sz="4" w:space="0" w:color="auto"/>
              <w:right w:val="single" w:sz="4" w:space="0" w:color="auto"/>
            </w:tcBorders>
            <w:shd w:val="clear" w:color="auto" w:fill="auto"/>
            <w:noWrap/>
            <w:vAlign w:val="center"/>
            <w:hideMark/>
          </w:tcPr>
          <w:p w14:paraId="11BD51E5" w14:textId="77777777" w:rsidR="007A184E" w:rsidRPr="00796893" w:rsidRDefault="007A184E" w:rsidP="00587CCB">
            <w:pPr>
              <w:widowControl w:val="0"/>
              <w:spacing w:line="0" w:lineRule="atLeast"/>
              <w:ind w:firstLineChars="0" w:firstLine="0"/>
              <w:jc w:val="center"/>
              <w:rPr>
                <w:color w:val="000000"/>
                <w:sz w:val="28"/>
                <w:szCs w:val="28"/>
              </w:rPr>
            </w:pPr>
            <w:r w:rsidRPr="00796893">
              <w:rPr>
                <w:color w:val="000000"/>
                <w:sz w:val="28"/>
                <w:szCs w:val="28"/>
              </w:rPr>
              <w:t>3</w:t>
            </w:r>
            <w:r w:rsidRPr="00796893">
              <w:rPr>
                <w:color w:val="000000"/>
                <w:sz w:val="28"/>
                <w:szCs w:val="28"/>
              </w:rPr>
              <w:t>月</w:t>
            </w:r>
            <w:r w:rsidRPr="00796893">
              <w:rPr>
                <w:color w:val="000000"/>
                <w:sz w:val="28"/>
                <w:szCs w:val="28"/>
              </w:rPr>
              <w:t>25</w:t>
            </w:r>
            <w:r w:rsidRPr="00796893">
              <w:rPr>
                <w:color w:val="000000"/>
                <w:sz w:val="28"/>
                <w:szCs w:val="28"/>
              </w:rPr>
              <w:t>日</w:t>
            </w:r>
          </w:p>
        </w:tc>
        <w:tc>
          <w:tcPr>
            <w:tcW w:w="1559" w:type="dxa"/>
            <w:tcBorders>
              <w:top w:val="nil"/>
              <w:left w:val="nil"/>
              <w:bottom w:val="single" w:sz="4" w:space="0" w:color="auto"/>
              <w:right w:val="single" w:sz="4" w:space="0" w:color="auto"/>
            </w:tcBorders>
            <w:shd w:val="clear" w:color="auto" w:fill="auto"/>
            <w:noWrap/>
            <w:vAlign w:val="center"/>
            <w:hideMark/>
          </w:tcPr>
          <w:p w14:paraId="26FB6C93" w14:textId="77777777" w:rsidR="007A184E" w:rsidRPr="00796893" w:rsidRDefault="007A184E" w:rsidP="00587CCB">
            <w:pPr>
              <w:widowControl w:val="0"/>
              <w:spacing w:line="0" w:lineRule="atLeast"/>
              <w:ind w:firstLineChars="0" w:firstLine="0"/>
              <w:jc w:val="center"/>
              <w:rPr>
                <w:color w:val="000000"/>
                <w:sz w:val="28"/>
                <w:szCs w:val="28"/>
              </w:rPr>
            </w:pPr>
            <w:r w:rsidRPr="00796893">
              <w:rPr>
                <w:color w:val="000000"/>
                <w:sz w:val="28"/>
                <w:szCs w:val="28"/>
              </w:rPr>
              <w:t>415</w:t>
            </w:r>
          </w:p>
        </w:tc>
        <w:tc>
          <w:tcPr>
            <w:tcW w:w="1418" w:type="dxa"/>
            <w:tcBorders>
              <w:top w:val="nil"/>
              <w:left w:val="nil"/>
              <w:bottom w:val="single" w:sz="4" w:space="0" w:color="auto"/>
              <w:right w:val="single" w:sz="4" w:space="0" w:color="auto"/>
            </w:tcBorders>
            <w:shd w:val="clear" w:color="auto" w:fill="auto"/>
            <w:noWrap/>
            <w:vAlign w:val="center"/>
            <w:hideMark/>
          </w:tcPr>
          <w:p w14:paraId="16810797" w14:textId="77777777" w:rsidR="007A184E" w:rsidRPr="00796893" w:rsidRDefault="007A184E" w:rsidP="00587CCB">
            <w:pPr>
              <w:widowControl w:val="0"/>
              <w:spacing w:line="0" w:lineRule="atLeast"/>
              <w:ind w:firstLineChars="0" w:firstLine="0"/>
              <w:jc w:val="center"/>
              <w:rPr>
                <w:color w:val="000000"/>
                <w:sz w:val="28"/>
                <w:szCs w:val="28"/>
              </w:rPr>
            </w:pPr>
            <w:r w:rsidRPr="00796893">
              <w:rPr>
                <w:color w:val="000000"/>
                <w:sz w:val="28"/>
                <w:szCs w:val="28"/>
              </w:rPr>
              <w:t>194</w:t>
            </w:r>
          </w:p>
        </w:tc>
      </w:tr>
      <w:tr w:rsidR="007A184E" w:rsidRPr="00796893" w14:paraId="3831AD53" w14:textId="77777777" w:rsidTr="00587CCB">
        <w:trPr>
          <w:trHeight w:val="375"/>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14:paraId="5D8FBE26" w14:textId="77777777" w:rsidR="007A184E" w:rsidRPr="00796893" w:rsidRDefault="007A184E" w:rsidP="00587CCB">
            <w:pPr>
              <w:widowControl w:val="0"/>
              <w:spacing w:line="0" w:lineRule="atLeast"/>
              <w:ind w:firstLineChars="0" w:firstLine="0"/>
              <w:jc w:val="right"/>
              <w:rPr>
                <w:color w:val="000000"/>
                <w:sz w:val="28"/>
                <w:szCs w:val="28"/>
              </w:rPr>
            </w:pPr>
            <w:r w:rsidRPr="00796893">
              <w:rPr>
                <w:color w:val="000000"/>
                <w:sz w:val="28"/>
                <w:szCs w:val="28"/>
              </w:rPr>
              <w:t>3</w:t>
            </w:r>
            <w:r w:rsidRPr="00796893">
              <w:rPr>
                <w:color w:val="000000"/>
                <w:sz w:val="28"/>
                <w:szCs w:val="28"/>
              </w:rPr>
              <w:t>月</w:t>
            </w:r>
            <w:r w:rsidRPr="00796893">
              <w:rPr>
                <w:color w:val="000000"/>
                <w:sz w:val="28"/>
                <w:szCs w:val="28"/>
              </w:rPr>
              <w:t>17</w:t>
            </w:r>
            <w:r w:rsidRPr="00796893">
              <w:rPr>
                <w:color w:val="000000"/>
                <w:sz w:val="28"/>
                <w:szCs w:val="28"/>
              </w:rPr>
              <w:t>日</w:t>
            </w:r>
          </w:p>
        </w:tc>
        <w:tc>
          <w:tcPr>
            <w:tcW w:w="1424" w:type="dxa"/>
            <w:tcBorders>
              <w:top w:val="nil"/>
              <w:left w:val="nil"/>
              <w:bottom w:val="single" w:sz="4" w:space="0" w:color="auto"/>
              <w:right w:val="single" w:sz="4" w:space="0" w:color="auto"/>
            </w:tcBorders>
            <w:shd w:val="clear" w:color="auto" w:fill="auto"/>
            <w:noWrap/>
            <w:vAlign w:val="center"/>
            <w:hideMark/>
          </w:tcPr>
          <w:p w14:paraId="6E7EB336" w14:textId="77777777" w:rsidR="007A184E" w:rsidRPr="00796893" w:rsidRDefault="007A184E" w:rsidP="00587CCB">
            <w:pPr>
              <w:widowControl w:val="0"/>
              <w:spacing w:line="0" w:lineRule="atLeast"/>
              <w:ind w:firstLineChars="0" w:firstLine="0"/>
              <w:jc w:val="center"/>
              <w:rPr>
                <w:color w:val="000000"/>
                <w:sz w:val="28"/>
                <w:szCs w:val="28"/>
              </w:rPr>
            </w:pPr>
            <w:r w:rsidRPr="00796893">
              <w:rPr>
                <w:color w:val="000000"/>
                <w:sz w:val="28"/>
                <w:szCs w:val="28"/>
              </w:rPr>
              <w:t>457</w:t>
            </w:r>
          </w:p>
        </w:tc>
        <w:tc>
          <w:tcPr>
            <w:tcW w:w="1438" w:type="dxa"/>
            <w:tcBorders>
              <w:top w:val="nil"/>
              <w:left w:val="nil"/>
              <w:bottom w:val="single" w:sz="4" w:space="0" w:color="auto"/>
              <w:right w:val="single" w:sz="4" w:space="0" w:color="auto"/>
            </w:tcBorders>
            <w:shd w:val="clear" w:color="auto" w:fill="auto"/>
            <w:noWrap/>
            <w:vAlign w:val="center"/>
            <w:hideMark/>
          </w:tcPr>
          <w:p w14:paraId="0DADFEAE" w14:textId="77777777" w:rsidR="007A184E" w:rsidRPr="00796893" w:rsidRDefault="007A184E" w:rsidP="00587CCB">
            <w:pPr>
              <w:widowControl w:val="0"/>
              <w:spacing w:line="0" w:lineRule="atLeast"/>
              <w:ind w:firstLineChars="0" w:firstLine="0"/>
              <w:jc w:val="center"/>
              <w:rPr>
                <w:color w:val="000000"/>
                <w:sz w:val="28"/>
                <w:szCs w:val="28"/>
              </w:rPr>
            </w:pPr>
            <w:r w:rsidRPr="00796893">
              <w:rPr>
                <w:color w:val="000000"/>
                <w:sz w:val="28"/>
                <w:szCs w:val="28"/>
              </w:rPr>
              <w:t>198</w:t>
            </w:r>
          </w:p>
        </w:tc>
        <w:tc>
          <w:tcPr>
            <w:tcW w:w="1417" w:type="dxa"/>
            <w:tcBorders>
              <w:top w:val="nil"/>
              <w:left w:val="nil"/>
              <w:bottom w:val="single" w:sz="4" w:space="0" w:color="auto"/>
              <w:right w:val="single" w:sz="4" w:space="0" w:color="auto"/>
            </w:tcBorders>
            <w:shd w:val="clear" w:color="auto" w:fill="auto"/>
            <w:noWrap/>
            <w:vAlign w:val="center"/>
            <w:hideMark/>
          </w:tcPr>
          <w:p w14:paraId="67100797" w14:textId="77777777" w:rsidR="007A184E" w:rsidRPr="00796893" w:rsidRDefault="007A184E" w:rsidP="00587CCB">
            <w:pPr>
              <w:widowControl w:val="0"/>
              <w:spacing w:line="0" w:lineRule="atLeast"/>
              <w:ind w:firstLineChars="0" w:firstLine="0"/>
              <w:jc w:val="center"/>
              <w:rPr>
                <w:color w:val="000000"/>
                <w:sz w:val="28"/>
                <w:szCs w:val="28"/>
              </w:rPr>
            </w:pPr>
            <w:r w:rsidRPr="00796893">
              <w:rPr>
                <w:color w:val="000000"/>
                <w:sz w:val="28"/>
                <w:szCs w:val="28"/>
              </w:rPr>
              <w:t>3</w:t>
            </w:r>
            <w:r w:rsidRPr="00796893">
              <w:rPr>
                <w:color w:val="000000"/>
                <w:sz w:val="28"/>
                <w:szCs w:val="28"/>
              </w:rPr>
              <w:t>月</w:t>
            </w:r>
            <w:r w:rsidRPr="00796893">
              <w:rPr>
                <w:color w:val="000000"/>
                <w:sz w:val="28"/>
                <w:szCs w:val="28"/>
              </w:rPr>
              <w:t>26</w:t>
            </w:r>
            <w:r w:rsidRPr="00796893">
              <w:rPr>
                <w:color w:val="000000"/>
                <w:sz w:val="28"/>
                <w:szCs w:val="28"/>
              </w:rPr>
              <w:t>日</w:t>
            </w:r>
          </w:p>
        </w:tc>
        <w:tc>
          <w:tcPr>
            <w:tcW w:w="1559" w:type="dxa"/>
            <w:tcBorders>
              <w:top w:val="nil"/>
              <w:left w:val="nil"/>
              <w:bottom w:val="single" w:sz="4" w:space="0" w:color="auto"/>
              <w:right w:val="single" w:sz="4" w:space="0" w:color="auto"/>
            </w:tcBorders>
            <w:shd w:val="clear" w:color="auto" w:fill="auto"/>
            <w:noWrap/>
            <w:vAlign w:val="center"/>
            <w:hideMark/>
          </w:tcPr>
          <w:p w14:paraId="6D001667" w14:textId="77777777" w:rsidR="007A184E" w:rsidRPr="00796893" w:rsidRDefault="007A184E" w:rsidP="00587CCB">
            <w:pPr>
              <w:widowControl w:val="0"/>
              <w:spacing w:line="0" w:lineRule="atLeast"/>
              <w:ind w:firstLineChars="0" w:firstLine="0"/>
              <w:jc w:val="center"/>
              <w:rPr>
                <w:color w:val="000000"/>
                <w:sz w:val="28"/>
                <w:szCs w:val="28"/>
              </w:rPr>
            </w:pPr>
            <w:r w:rsidRPr="00796893">
              <w:rPr>
                <w:color w:val="000000"/>
                <w:sz w:val="28"/>
                <w:szCs w:val="28"/>
              </w:rPr>
              <w:t>237</w:t>
            </w:r>
          </w:p>
        </w:tc>
        <w:tc>
          <w:tcPr>
            <w:tcW w:w="1418" w:type="dxa"/>
            <w:tcBorders>
              <w:top w:val="nil"/>
              <w:left w:val="nil"/>
              <w:bottom w:val="single" w:sz="4" w:space="0" w:color="auto"/>
              <w:right w:val="single" w:sz="4" w:space="0" w:color="auto"/>
            </w:tcBorders>
            <w:shd w:val="clear" w:color="auto" w:fill="auto"/>
            <w:noWrap/>
            <w:vAlign w:val="center"/>
            <w:hideMark/>
          </w:tcPr>
          <w:p w14:paraId="3768527F" w14:textId="77777777" w:rsidR="007A184E" w:rsidRPr="00796893" w:rsidRDefault="007A184E" w:rsidP="00587CCB">
            <w:pPr>
              <w:widowControl w:val="0"/>
              <w:spacing w:line="0" w:lineRule="atLeast"/>
              <w:ind w:firstLineChars="0" w:firstLine="0"/>
              <w:jc w:val="center"/>
              <w:rPr>
                <w:color w:val="000000"/>
                <w:sz w:val="28"/>
                <w:szCs w:val="28"/>
              </w:rPr>
            </w:pPr>
            <w:r w:rsidRPr="00796893">
              <w:rPr>
                <w:color w:val="000000"/>
                <w:sz w:val="28"/>
                <w:szCs w:val="28"/>
              </w:rPr>
              <w:t>112</w:t>
            </w:r>
          </w:p>
        </w:tc>
      </w:tr>
      <w:tr w:rsidR="007A184E" w:rsidRPr="00796893" w14:paraId="0676016D" w14:textId="77777777" w:rsidTr="00587CCB">
        <w:trPr>
          <w:trHeight w:val="375"/>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14:paraId="64D3252A" w14:textId="77777777" w:rsidR="007A184E" w:rsidRPr="00796893" w:rsidRDefault="007A184E" w:rsidP="00587CCB">
            <w:pPr>
              <w:widowControl w:val="0"/>
              <w:spacing w:line="0" w:lineRule="atLeast"/>
              <w:ind w:firstLineChars="0" w:firstLine="0"/>
              <w:jc w:val="right"/>
              <w:rPr>
                <w:color w:val="000000"/>
                <w:sz w:val="28"/>
                <w:szCs w:val="28"/>
              </w:rPr>
            </w:pPr>
            <w:r w:rsidRPr="00796893">
              <w:rPr>
                <w:color w:val="000000"/>
                <w:sz w:val="28"/>
                <w:szCs w:val="28"/>
              </w:rPr>
              <w:t>3</w:t>
            </w:r>
            <w:r w:rsidRPr="00796893">
              <w:rPr>
                <w:color w:val="000000"/>
                <w:sz w:val="28"/>
                <w:szCs w:val="28"/>
              </w:rPr>
              <w:t>月</w:t>
            </w:r>
            <w:r w:rsidRPr="00796893">
              <w:rPr>
                <w:color w:val="000000"/>
                <w:sz w:val="28"/>
                <w:szCs w:val="28"/>
              </w:rPr>
              <w:t>18</w:t>
            </w:r>
            <w:r w:rsidRPr="00796893">
              <w:rPr>
                <w:color w:val="000000"/>
                <w:sz w:val="28"/>
                <w:szCs w:val="28"/>
              </w:rPr>
              <w:t>日</w:t>
            </w:r>
          </w:p>
        </w:tc>
        <w:tc>
          <w:tcPr>
            <w:tcW w:w="1424" w:type="dxa"/>
            <w:tcBorders>
              <w:top w:val="nil"/>
              <w:left w:val="nil"/>
              <w:bottom w:val="single" w:sz="4" w:space="0" w:color="auto"/>
              <w:right w:val="single" w:sz="4" w:space="0" w:color="auto"/>
            </w:tcBorders>
            <w:shd w:val="clear" w:color="auto" w:fill="auto"/>
            <w:noWrap/>
            <w:vAlign w:val="center"/>
            <w:hideMark/>
          </w:tcPr>
          <w:p w14:paraId="13459833" w14:textId="77777777" w:rsidR="007A184E" w:rsidRPr="00796893" w:rsidRDefault="007A184E" w:rsidP="00587CCB">
            <w:pPr>
              <w:widowControl w:val="0"/>
              <w:spacing w:line="0" w:lineRule="atLeast"/>
              <w:ind w:firstLineChars="0" w:firstLine="0"/>
              <w:jc w:val="center"/>
              <w:rPr>
                <w:color w:val="000000"/>
                <w:sz w:val="28"/>
                <w:szCs w:val="28"/>
              </w:rPr>
            </w:pPr>
            <w:r w:rsidRPr="00796893">
              <w:rPr>
                <w:color w:val="000000"/>
                <w:sz w:val="28"/>
                <w:szCs w:val="28"/>
              </w:rPr>
              <w:t>372</w:t>
            </w:r>
          </w:p>
        </w:tc>
        <w:tc>
          <w:tcPr>
            <w:tcW w:w="1438" w:type="dxa"/>
            <w:tcBorders>
              <w:top w:val="nil"/>
              <w:left w:val="nil"/>
              <w:bottom w:val="single" w:sz="4" w:space="0" w:color="auto"/>
              <w:right w:val="single" w:sz="4" w:space="0" w:color="auto"/>
            </w:tcBorders>
            <w:shd w:val="clear" w:color="auto" w:fill="auto"/>
            <w:noWrap/>
            <w:vAlign w:val="center"/>
            <w:hideMark/>
          </w:tcPr>
          <w:p w14:paraId="6FEC8B21" w14:textId="77777777" w:rsidR="007A184E" w:rsidRPr="00796893" w:rsidRDefault="007A184E" w:rsidP="00587CCB">
            <w:pPr>
              <w:widowControl w:val="0"/>
              <w:spacing w:line="0" w:lineRule="atLeast"/>
              <w:ind w:firstLineChars="0" w:firstLine="0"/>
              <w:jc w:val="center"/>
              <w:rPr>
                <w:color w:val="000000"/>
                <w:sz w:val="28"/>
                <w:szCs w:val="28"/>
              </w:rPr>
            </w:pPr>
            <w:r w:rsidRPr="00796893">
              <w:rPr>
                <w:color w:val="000000"/>
                <w:sz w:val="28"/>
                <w:szCs w:val="28"/>
              </w:rPr>
              <w:t>156</w:t>
            </w:r>
          </w:p>
        </w:tc>
        <w:tc>
          <w:tcPr>
            <w:tcW w:w="1417" w:type="dxa"/>
            <w:tcBorders>
              <w:top w:val="nil"/>
              <w:left w:val="nil"/>
              <w:bottom w:val="single" w:sz="4" w:space="0" w:color="auto"/>
              <w:right w:val="single" w:sz="4" w:space="0" w:color="auto"/>
            </w:tcBorders>
            <w:shd w:val="clear" w:color="auto" w:fill="auto"/>
            <w:noWrap/>
            <w:vAlign w:val="center"/>
            <w:hideMark/>
          </w:tcPr>
          <w:p w14:paraId="60A27071" w14:textId="77777777" w:rsidR="007A184E" w:rsidRPr="00796893" w:rsidRDefault="007A184E" w:rsidP="00587CCB">
            <w:pPr>
              <w:widowControl w:val="0"/>
              <w:spacing w:line="0" w:lineRule="atLeast"/>
              <w:ind w:firstLineChars="0" w:firstLine="0"/>
              <w:jc w:val="center"/>
              <w:rPr>
                <w:color w:val="000000"/>
                <w:sz w:val="28"/>
                <w:szCs w:val="28"/>
              </w:rPr>
            </w:pPr>
            <w:r w:rsidRPr="00796893">
              <w:rPr>
                <w:color w:val="000000"/>
                <w:sz w:val="28"/>
                <w:szCs w:val="28"/>
              </w:rPr>
              <w:t>3</w:t>
            </w:r>
            <w:r w:rsidRPr="00796893">
              <w:rPr>
                <w:color w:val="000000"/>
                <w:sz w:val="28"/>
                <w:szCs w:val="28"/>
              </w:rPr>
              <w:t>月</w:t>
            </w:r>
            <w:r w:rsidRPr="00796893">
              <w:rPr>
                <w:color w:val="000000"/>
                <w:sz w:val="28"/>
                <w:szCs w:val="28"/>
              </w:rPr>
              <w:t>27</w:t>
            </w:r>
            <w:r w:rsidRPr="00796893">
              <w:rPr>
                <w:color w:val="000000"/>
                <w:sz w:val="28"/>
                <w:szCs w:val="28"/>
              </w:rPr>
              <w:t>日</w:t>
            </w:r>
          </w:p>
        </w:tc>
        <w:tc>
          <w:tcPr>
            <w:tcW w:w="1559" w:type="dxa"/>
            <w:tcBorders>
              <w:top w:val="nil"/>
              <w:left w:val="nil"/>
              <w:bottom w:val="single" w:sz="4" w:space="0" w:color="auto"/>
              <w:right w:val="single" w:sz="4" w:space="0" w:color="auto"/>
            </w:tcBorders>
            <w:shd w:val="clear" w:color="auto" w:fill="auto"/>
            <w:noWrap/>
            <w:vAlign w:val="center"/>
            <w:hideMark/>
          </w:tcPr>
          <w:p w14:paraId="52C077D7" w14:textId="77777777" w:rsidR="007A184E" w:rsidRPr="00796893" w:rsidRDefault="007A184E" w:rsidP="00587CCB">
            <w:pPr>
              <w:widowControl w:val="0"/>
              <w:spacing w:line="0" w:lineRule="atLeast"/>
              <w:ind w:firstLineChars="0" w:firstLine="0"/>
              <w:jc w:val="center"/>
              <w:rPr>
                <w:color w:val="000000"/>
                <w:sz w:val="28"/>
                <w:szCs w:val="28"/>
              </w:rPr>
            </w:pPr>
            <w:r w:rsidRPr="00796893">
              <w:rPr>
                <w:color w:val="000000"/>
                <w:sz w:val="28"/>
                <w:szCs w:val="28"/>
              </w:rPr>
              <w:t>275</w:t>
            </w:r>
          </w:p>
        </w:tc>
        <w:tc>
          <w:tcPr>
            <w:tcW w:w="1418" w:type="dxa"/>
            <w:tcBorders>
              <w:top w:val="nil"/>
              <w:left w:val="nil"/>
              <w:bottom w:val="single" w:sz="4" w:space="0" w:color="auto"/>
              <w:right w:val="single" w:sz="4" w:space="0" w:color="auto"/>
            </w:tcBorders>
            <w:shd w:val="clear" w:color="auto" w:fill="auto"/>
            <w:noWrap/>
            <w:vAlign w:val="center"/>
            <w:hideMark/>
          </w:tcPr>
          <w:p w14:paraId="3CC25650" w14:textId="77777777" w:rsidR="007A184E" w:rsidRPr="00796893" w:rsidRDefault="007A184E" w:rsidP="00587CCB">
            <w:pPr>
              <w:widowControl w:val="0"/>
              <w:spacing w:line="0" w:lineRule="atLeast"/>
              <w:ind w:firstLineChars="0" w:firstLine="0"/>
              <w:jc w:val="center"/>
              <w:rPr>
                <w:color w:val="000000"/>
                <w:sz w:val="28"/>
                <w:szCs w:val="28"/>
              </w:rPr>
            </w:pPr>
            <w:r w:rsidRPr="00796893">
              <w:rPr>
                <w:color w:val="000000"/>
                <w:sz w:val="28"/>
                <w:szCs w:val="28"/>
              </w:rPr>
              <w:t>123</w:t>
            </w:r>
          </w:p>
        </w:tc>
      </w:tr>
      <w:tr w:rsidR="007A184E" w:rsidRPr="00796893" w14:paraId="0F4864B8" w14:textId="77777777" w:rsidTr="00587CCB">
        <w:trPr>
          <w:trHeight w:val="375"/>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14:paraId="78215536" w14:textId="77777777" w:rsidR="007A184E" w:rsidRPr="00796893" w:rsidRDefault="007A184E" w:rsidP="00587CCB">
            <w:pPr>
              <w:widowControl w:val="0"/>
              <w:spacing w:line="0" w:lineRule="atLeast"/>
              <w:ind w:firstLineChars="0" w:firstLine="0"/>
              <w:jc w:val="right"/>
              <w:rPr>
                <w:color w:val="000000"/>
                <w:sz w:val="28"/>
                <w:szCs w:val="28"/>
              </w:rPr>
            </w:pPr>
            <w:r w:rsidRPr="00796893">
              <w:rPr>
                <w:color w:val="000000"/>
                <w:sz w:val="28"/>
                <w:szCs w:val="28"/>
              </w:rPr>
              <w:t>3</w:t>
            </w:r>
            <w:r w:rsidRPr="00796893">
              <w:rPr>
                <w:color w:val="000000"/>
                <w:sz w:val="28"/>
                <w:szCs w:val="28"/>
              </w:rPr>
              <w:t>月</w:t>
            </w:r>
            <w:r w:rsidRPr="00796893">
              <w:rPr>
                <w:color w:val="000000"/>
                <w:sz w:val="28"/>
                <w:szCs w:val="28"/>
              </w:rPr>
              <w:t>19</w:t>
            </w:r>
            <w:r w:rsidRPr="00796893">
              <w:rPr>
                <w:color w:val="000000"/>
                <w:sz w:val="28"/>
                <w:szCs w:val="28"/>
              </w:rPr>
              <w:t>日</w:t>
            </w:r>
          </w:p>
        </w:tc>
        <w:tc>
          <w:tcPr>
            <w:tcW w:w="1424" w:type="dxa"/>
            <w:tcBorders>
              <w:top w:val="nil"/>
              <w:left w:val="nil"/>
              <w:bottom w:val="single" w:sz="4" w:space="0" w:color="auto"/>
              <w:right w:val="single" w:sz="4" w:space="0" w:color="auto"/>
            </w:tcBorders>
            <w:shd w:val="clear" w:color="auto" w:fill="auto"/>
            <w:noWrap/>
            <w:vAlign w:val="center"/>
            <w:hideMark/>
          </w:tcPr>
          <w:p w14:paraId="31CEF5AC" w14:textId="77777777" w:rsidR="007A184E" w:rsidRPr="00796893" w:rsidRDefault="007A184E" w:rsidP="00587CCB">
            <w:pPr>
              <w:widowControl w:val="0"/>
              <w:spacing w:line="0" w:lineRule="atLeast"/>
              <w:ind w:firstLineChars="0" w:firstLine="0"/>
              <w:jc w:val="center"/>
              <w:rPr>
                <w:color w:val="000000"/>
                <w:sz w:val="28"/>
                <w:szCs w:val="28"/>
              </w:rPr>
            </w:pPr>
            <w:r w:rsidRPr="00796893">
              <w:rPr>
                <w:color w:val="000000"/>
                <w:sz w:val="28"/>
                <w:szCs w:val="28"/>
              </w:rPr>
              <w:t>390</w:t>
            </w:r>
          </w:p>
        </w:tc>
        <w:tc>
          <w:tcPr>
            <w:tcW w:w="1438" w:type="dxa"/>
            <w:tcBorders>
              <w:top w:val="nil"/>
              <w:left w:val="nil"/>
              <w:bottom w:val="single" w:sz="4" w:space="0" w:color="auto"/>
              <w:right w:val="single" w:sz="4" w:space="0" w:color="auto"/>
            </w:tcBorders>
            <w:shd w:val="clear" w:color="auto" w:fill="auto"/>
            <w:noWrap/>
            <w:vAlign w:val="center"/>
            <w:hideMark/>
          </w:tcPr>
          <w:p w14:paraId="6BB3A777" w14:textId="77777777" w:rsidR="007A184E" w:rsidRPr="00796893" w:rsidRDefault="007A184E" w:rsidP="00587CCB">
            <w:pPr>
              <w:widowControl w:val="0"/>
              <w:spacing w:line="0" w:lineRule="atLeast"/>
              <w:ind w:firstLineChars="0" w:firstLine="0"/>
              <w:jc w:val="center"/>
              <w:rPr>
                <w:color w:val="000000"/>
                <w:sz w:val="28"/>
                <w:szCs w:val="28"/>
              </w:rPr>
            </w:pPr>
            <w:r w:rsidRPr="00796893">
              <w:rPr>
                <w:color w:val="000000"/>
                <w:sz w:val="28"/>
                <w:szCs w:val="28"/>
              </w:rPr>
              <w:t>173</w:t>
            </w:r>
          </w:p>
        </w:tc>
        <w:tc>
          <w:tcPr>
            <w:tcW w:w="1417" w:type="dxa"/>
            <w:tcBorders>
              <w:top w:val="nil"/>
              <w:left w:val="nil"/>
              <w:bottom w:val="single" w:sz="4" w:space="0" w:color="auto"/>
              <w:right w:val="single" w:sz="4" w:space="0" w:color="auto"/>
            </w:tcBorders>
            <w:shd w:val="clear" w:color="auto" w:fill="auto"/>
            <w:noWrap/>
            <w:vAlign w:val="center"/>
            <w:hideMark/>
          </w:tcPr>
          <w:p w14:paraId="662C7438" w14:textId="77777777" w:rsidR="007A184E" w:rsidRPr="00796893" w:rsidRDefault="007A184E" w:rsidP="00587CCB">
            <w:pPr>
              <w:widowControl w:val="0"/>
              <w:spacing w:line="0" w:lineRule="atLeast"/>
              <w:ind w:firstLineChars="0" w:firstLine="0"/>
              <w:jc w:val="center"/>
              <w:rPr>
                <w:color w:val="000000"/>
                <w:sz w:val="28"/>
                <w:szCs w:val="28"/>
              </w:rPr>
            </w:pPr>
            <w:r w:rsidRPr="00796893">
              <w:rPr>
                <w:color w:val="000000"/>
                <w:sz w:val="28"/>
                <w:szCs w:val="28"/>
              </w:rPr>
              <w:t>3</w:t>
            </w:r>
            <w:r w:rsidRPr="00796893">
              <w:rPr>
                <w:color w:val="000000"/>
                <w:sz w:val="28"/>
                <w:szCs w:val="28"/>
              </w:rPr>
              <w:t>月</w:t>
            </w:r>
            <w:r w:rsidRPr="00796893">
              <w:rPr>
                <w:color w:val="000000"/>
                <w:sz w:val="28"/>
                <w:szCs w:val="28"/>
              </w:rPr>
              <w:t>28</w:t>
            </w:r>
            <w:r w:rsidRPr="00796893">
              <w:rPr>
                <w:color w:val="000000"/>
                <w:sz w:val="28"/>
                <w:szCs w:val="28"/>
              </w:rPr>
              <w:t>日</w:t>
            </w:r>
          </w:p>
        </w:tc>
        <w:tc>
          <w:tcPr>
            <w:tcW w:w="1559" w:type="dxa"/>
            <w:tcBorders>
              <w:top w:val="nil"/>
              <w:left w:val="nil"/>
              <w:bottom w:val="single" w:sz="4" w:space="0" w:color="auto"/>
              <w:right w:val="single" w:sz="4" w:space="0" w:color="auto"/>
            </w:tcBorders>
            <w:shd w:val="clear" w:color="auto" w:fill="auto"/>
            <w:noWrap/>
            <w:vAlign w:val="center"/>
            <w:hideMark/>
          </w:tcPr>
          <w:p w14:paraId="52736913" w14:textId="77777777" w:rsidR="007A184E" w:rsidRPr="00796893" w:rsidRDefault="007A184E" w:rsidP="00587CCB">
            <w:pPr>
              <w:widowControl w:val="0"/>
              <w:spacing w:line="0" w:lineRule="atLeast"/>
              <w:ind w:firstLineChars="0" w:firstLine="0"/>
              <w:jc w:val="center"/>
              <w:rPr>
                <w:color w:val="000000"/>
                <w:sz w:val="28"/>
                <w:szCs w:val="28"/>
              </w:rPr>
            </w:pPr>
            <w:r w:rsidRPr="00796893">
              <w:rPr>
                <w:color w:val="000000"/>
                <w:sz w:val="28"/>
                <w:szCs w:val="28"/>
              </w:rPr>
              <w:t>301</w:t>
            </w:r>
          </w:p>
        </w:tc>
        <w:tc>
          <w:tcPr>
            <w:tcW w:w="1418" w:type="dxa"/>
            <w:tcBorders>
              <w:top w:val="nil"/>
              <w:left w:val="nil"/>
              <w:bottom w:val="single" w:sz="4" w:space="0" w:color="auto"/>
              <w:right w:val="single" w:sz="4" w:space="0" w:color="auto"/>
            </w:tcBorders>
            <w:shd w:val="clear" w:color="auto" w:fill="auto"/>
            <w:noWrap/>
            <w:vAlign w:val="center"/>
            <w:hideMark/>
          </w:tcPr>
          <w:p w14:paraId="3092EAD9" w14:textId="77777777" w:rsidR="007A184E" w:rsidRPr="00796893" w:rsidRDefault="007A184E" w:rsidP="00587CCB">
            <w:pPr>
              <w:widowControl w:val="0"/>
              <w:spacing w:line="0" w:lineRule="atLeast"/>
              <w:ind w:firstLineChars="0" w:firstLine="0"/>
              <w:jc w:val="center"/>
              <w:rPr>
                <w:color w:val="000000"/>
                <w:sz w:val="28"/>
                <w:szCs w:val="28"/>
              </w:rPr>
            </w:pPr>
            <w:r w:rsidRPr="00796893">
              <w:rPr>
                <w:color w:val="000000"/>
                <w:sz w:val="28"/>
                <w:szCs w:val="28"/>
              </w:rPr>
              <w:t>135</w:t>
            </w:r>
          </w:p>
        </w:tc>
      </w:tr>
      <w:tr w:rsidR="007A184E" w:rsidRPr="00796893" w14:paraId="2803A95D" w14:textId="77777777" w:rsidTr="00587CCB">
        <w:trPr>
          <w:trHeight w:val="375"/>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14:paraId="674CB12C" w14:textId="77777777" w:rsidR="007A184E" w:rsidRPr="00796893" w:rsidRDefault="007A184E" w:rsidP="00587CCB">
            <w:pPr>
              <w:widowControl w:val="0"/>
              <w:spacing w:line="0" w:lineRule="atLeast"/>
              <w:ind w:firstLineChars="0" w:firstLine="0"/>
              <w:jc w:val="right"/>
              <w:rPr>
                <w:color w:val="000000"/>
                <w:sz w:val="28"/>
                <w:szCs w:val="28"/>
              </w:rPr>
            </w:pPr>
            <w:r w:rsidRPr="00796893">
              <w:rPr>
                <w:color w:val="000000"/>
                <w:sz w:val="28"/>
                <w:szCs w:val="28"/>
              </w:rPr>
              <w:t>3</w:t>
            </w:r>
            <w:r w:rsidRPr="00796893">
              <w:rPr>
                <w:color w:val="000000"/>
                <w:sz w:val="28"/>
                <w:szCs w:val="28"/>
              </w:rPr>
              <w:t>月</w:t>
            </w:r>
            <w:r w:rsidRPr="00796893">
              <w:rPr>
                <w:color w:val="000000"/>
                <w:sz w:val="28"/>
                <w:szCs w:val="28"/>
              </w:rPr>
              <w:t>20</w:t>
            </w:r>
            <w:r w:rsidRPr="00796893">
              <w:rPr>
                <w:color w:val="000000"/>
                <w:sz w:val="28"/>
                <w:szCs w:val="28"/>
              </w:rPr>
              <w:t>日</w:t>
            </w:r>
          </w:p>
        </w:tc>
        <w:tc>
          <w:tcPr>
            <w:tcW w:w="1424" w:type="dxa"/>
            <w:tcBorders>
              <w:top w:val="nil"/>
              <w:left w:val="nil"/>
              <w:bottom w:val="single" w:sz="4" w:space="0" w:color="auto"/>
              <w:right w:val="single" w:sz="4" w:space="0" w:color="auto"/>
            </w:tcBorders>
            <w:shd w:val="clear" w:color="auto" w:fill="auto"/>
            <w:noWrap/>
            <w:vAlign w:val="center"/>
            <w:hideMark/>
          </w:tcPr>
          <w:p w14:paraId="0435C605" w14:textId="77777777" w:rsidR="007A184E" w:rsidRPr="00796893" w:rsidRDefault="007A184E" w:rsidP="00587CCB">
            <w:pPr>
              <w:widowControl w:val="0"/>
              <w:spacing w:line="0" w:lineRule="atLeast"/>
              <w:ind w:firstLineChars="0" w:firstLine="0"/>
              <w:jc w:val="center"/>
              <w:rPr>
                <w:color w:val="000000"/>
                <w:sz w:val="28"/>
                <w:szCs w:val="28"/>
              </w:rPr>
            </w:pPr>
            <w:r w:rsidRPr="00796893">
              <w:rPr>
                <w:color w:val="000000"/>
                <w:sz w:val="28"/>
                <w:szCs w:val="28"/>
              </w:rPr>
              <w:t>415</w:t>
            </w:r>
          </w:p>
        </w:tc>
        <w:tc>
          <w:tcPr>
            <w:tcW w:w="1438" w:type="dxa"/>
            <w:tcBorders>
              <w:top w:val="nil"/>
              <w:left w:val="nil"/>
              <w:bottom w:val="single" w:sz="4" w:space="0" w:color="auto"/>
              <w:right w:val="single" w:sz="4" w:space="0" w:color="auto"/>
            </w:tcBorders>
            <w:shd w:val="clear" w:color="auto" w:fill="auto"/>
            <w:noWrap/>
            <w:vAlign w:val="center"/>
            <w:hideMark/>
          </w:tcPr>
          <w:p w14:paraId="1DFA69E9" w14:textId="77777777" w:rsidR="007A184E" w:rsidRPr="00796893" w:rsidRDefault="007A184E" w:rsidP="00587CCB">
            <w:pPr>
              <w:widowControl w:val="0"/>
              <w:spacing w:line="0" w:lineRule="atLeast"/>
              <w:ind w:firstLineChars="0" w:firstLine="0"/>
              <w:jc w:val="center"/>
              <w:rPr>
                <w:color w:val="000000"/>
                <w:sz w:val="28"/>
                <w:szCs w:val="28"/>
              </w:rPr>
            </w:pPr>
            <w:r w:rsidRPr="00796893">
              <w:rPr>
                <w:color w:val="000000"/>
                <w:sz w:val="28"/>
                <w:szCs w:val="28"/>
              </w:rPr>
              <w:t>192</w:t>
            </w:r>
          </w:p>
        </w:tc>
        <w:tc>
          <w:tcPr>
            <w:tcW w:w="1417" w:type="dxa"/>
            <w:tcBorders>
              <w:top w:val="nil"/>
              <w:left w:val="nil"/>
              <w:bottom w:val="single" w:sz="4" w:space="0" w:color="auto"/>
              <w:right w:val="single" w:sz="4" w:space="0" w:color="auto"/>
            </w:tcBorders>
            <w:shd w:val="clear" w:color="auto" w:fill="auto"/>
            <w:noWrap/>
            <w:vAlign w:val="center"/>
            <w:hideMark/>
          </w:tcPr>
          <w:p w14:paraId="2ABDDD0C" w14:textId="77777777" w:rsidR="007A184E" w:rsidRPr="00796893" w:rsidRDefault="007A184E" w:rsidP="00587CCB">
            <w:pPr>
              <w:widowControl w:val="0"/>
              <w:spacing w:line="0" w:lineRule="atLeast"/>
              <w:ind w:firstLineChars="0" w:firstLine="0"/>
              <w:jc w:val="center"/>
              <w:rPr>
                <w:color w:val="000000"/>
                <w:sz w:val="28"/>
                <w:szCs w:val="28"/>
              </w:rPr>
            </w:pPr>
            <w:r w:rsidRPr="00796893">
              <w:rPr>
                <w:color w:val="000000"/>
                <w:sz w:val="28"/>
                <w:szCs w:val="28"/>
              </w:rPr>
              <w:t>3</w:t>
            </w:r>
            <w:r w:rsidRPr="00796893">
              <w:rPr>
                <w:color w:val="000000"/>
                <w:sz w:val="28"/>
                <w:szCs w:val="28"/>
              </w:rPr>
              <w:t>月</w:t>
            </w:r>
            <w:r w:rsidRPr="00796893">
              <w:rPr>
                <w:color w:val="000000"/>
                <w:sz w:val="28"/>
                <w:szCs w:val="28"/>
              </w:rPr>
              <w:t>29</w:t>
            </w:r>
            <w:r w:rsidRPr="00796893">
              <w:rPr>
                <w:color w:val="000000"/>
                <w:sz w:val="28"/>
                <w:szCs w:val="28"/>
              </w:rPr>
              <w:t>日</w:t>
            </w:r>
          </w:p>
        </w:tc>
        <w:tc>
          <w:tcPr>
            <w:tcW w:w="1559" w:type="dxa"/>
            <w:tcBorders>
              <w:top w:val="nil"/>
              <w:left w:val="nil"/>
              <w:bottom w:val="single" w:sz="4" w:space="0" w:color="auto"/>
              <w:right w:val="single" w:sz="4" w:space="0" w:color="auto"/>
            </w:tcBorders>
            <w:shd w:val="clear" w:color="auto" w:fill="auto"/>
            <w:noWrap/>
            <w:vAlign w:val="center"/>
            <w:hideMark/>
          </w:tcPr>
          <w:p w14:paraId="50D5E130" w14:textId="77777777" w:rsidR="007A184E" w:rsidRPr="00796893" w:rsidRDefault="007A184E" w:rsidP="00587CCB">
            <w:pPr>
              <w:widowControl w:val="0"/>
              <w:spacing w:line="0" w:lineRule="atLeast"/>
              <w:ind w:firstLineChars="0" w:firstLine="0"/>
              <w:jc w:val="center"/>
              <w:rPr>
                <w:color w:val="000000"/>
                <w:sz w:val="28"/>
                <w:szCs w:val="28"/>
              </w:rPr>
            </w:pPr>
            <w:r w:rsidRPr="00796893">
              <w:rPr>
                <w:color w:val="000000"/>
                <w:sz w:val="28"/>
                <w:szCs w:val="28"/>
              </w:rPr>
              <w:t>328</w:t>
            </w:r>
          </w:p>
        </w:tc>
        <w:tc>
          <w:tcPr>
            <w:tcW w:w="1418" w:type="dxa"/>
            <w:tcBorders>
              <w:top w:val="nil"/>
              <w:left w:val="nil"/>
              <w:bottom w:val="single" w:sz="4" w:space="0" w:color="auto"/>
              <w:right w:val="single" w:sz="4" w:space="0" w:color="auto"/>
            </w:tcBorders>
            <w:shd w:val="clear" w:color="auto" w:fill="auto"/>
            <w:noWrap/>
            <w:vAlign w:val="center"/>
            <w:hideMark/>
          </w:tcPr>
          <w:p w14:paraId="382CC162" w14:textId="77777777" w:rsidR="007A184E" w:rsidRPr="00796893" w:rsidRDefault="007A184E" w:rsidP="00587CCB">
            <w:pPr>
              <w:widowControl w:val="0"/>
              <w:spacing w:line="0" w:lineRule="atLeast"/>
              <w:ind w:firstLineChars="0" w:firstLine="0"/>
              <w:jc w:val="center"/>
              <w:rPr>
                <w:color w:val="000000"/>
                <w:sz w:val="28"/>
                <w:szCs w:val="28"/>
              </w:rPr>
            </w:pPr>
            <w:r w:rsidRPr="00796893">
              <w:rPr>
                <w:color w:val="000000"/>
                <w:sz w:val="28"/>
                <w:szCs w:val="28"/>
              </w:rPr>
              <w:t>144</w:t>
            </w:r>
          </w:p>
        </w:tc>
      </w:tr>
      <w:tr w:rsidR="007A184E" w:rsidRPr="00796893" w14:paraId="6009DF9B" w14:textId="77777777" w:rsidTr="00587CCB">
        <w:trPr>
          <w:trHeight w:val="375"/>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14:paraId="2F8529AE" w14:textId="77777777" w:rsidR="007A184E" w:rsidRPr="00796893" w:rsidRDefault="007A184E" w:rsidP="00587CCB">
            <w:pPr>
              <w:widowControl w:val="0"/>
              <w:spacing w:line="0" w:lineRule="atLeast"/>
              <w:ind w:firstLineChars="0" w:firstLine="0"/>
              <w:jc w:val="right"/>
              <w:rPr>
                <w:color w:val="000000"/>
                <w:sz w:val="28"/>
                <w:szCs w:val="28"/>
              </w:rPr>
            </w:pPr>
            <w:r w:rsidRPr="00796893">
              <w:rPr>
                <w:color w:val="000000"/>
                <w:sz w:val="28"/>
                <w:szCs w:val="28"/>
              </w:rPr>
              <w:t>3</w:t>
            </w:r>
            <w:r w:rsidRPr="00796893">
              <w:rPr>
                <w:color w:val="000000"/>
                <w:sz w:val="28"/>
                <w:szCs w:val="28"/>
              </w:rPr>
              <w:t>月</w:t>
            </w:r>
            <w:r w:rsidRPr="00796893">
              <w:rPr>
                <w:color w:val="000000"/>
                <w:sz w:val="28"/>
                <w:szCs w:val="28"/>
              </w:rPr>
              <w:t>21</w:t>
            </w:r>
            <w:r w:rsidRPr="00796893">
              <w:rPr>
                <w:color w:val="000000"/>
                <w:sz w:val="28"/>
                <w:szCs w:val="28"/>
              </w:rPr>
              <w:t>日</w:t>
            </w:r>
          </w:p>
        </w:tc>
        <w:tc>
          <w:tcPr>
            <w:tcW w:w="1424" w:type="dxa"/>
            <w:tcBorders>
              <w:top w:val="nil"/>
              <w:left w:val="nil"/>
              <w:bottom w:val="single" w:sz="4" w:space="0" w:color="auto"/>
              <w:right w:val="single" w:sz="4" w:space="0" w:color="auto"/>
            </w:tcBorders>
            <w:shd w:val="clear" w:color="auto" w:fill="auto"/>
            <w:noWrap/>
            <w:vAlign w:val="center"/>
            <w:hideMark/>
          </w:tcPr>
          <w:p w14:paraId="229CCA56" w14:textId="77777777" w:rsidR="007A184E" w:rsidRPr="00796893" w:rsidRDefault="007A184E" w:rsidP="00587CCB">
            <w:pPr>
              <w:widowControl w:val="0"/>
              <w:spacing w:line="0" w:lineRule="atLeast"/>
              <w:ind w:firstLineChars="0" w:firstLine="0"/>
              <w:jc w:val="center"/>
              <w:rPr>
                <w:color w:val="000000"/>
                <w:sz w:val="28"/>
                <w:szCs w:val="28"/>
              </w:rPr>
            </w:pPr>
            <w:r w:rsidRPr="00796893">
              <w:rPr>
                <w:color w:val="000000"/>
                <w:sz w:val="28"/>
                <w:szCs w:val="28"/>
              </w:rPr>
              <w:t>427</w:t>
            </w:r>
          </w:p>
        </w:tc>
        <w:tc>
          <w:tcPr>
            <w:tcW w:w="1438" w:type="dxa"/>
            <w:tcBorders>
              <w:top w:val="nil"/>
              <w:left w:val="nil"/>
              <w:bottom w:val="single" w:sz="4" w:space="0" w:color="auto"/>
              <w:right w:val="single" w:sz="4" w:space="0" w:color="auto"/>
            </w:tcBorders>
            <w:shd w:val="clear" w:color="auto" w:fill="auto"/>
            <w:noWrap/>
            <w:vAlign w:val="center"/>
            <w:hideMark/>
          </w:tcPr>
          <w:p w14:paraId="740AFBB6" w14:textId="77777777" w:rsidR="007A184E" w:rsidRPr="00796893" w:rsidRDefault="007A184E" w:rsidP="00587CCB">
            <w:pPr>
              <w:widowControl w:val="0"/>
              <w:spacing w:line="0" w:lineRule="atLeast"/>
              <w:ind w:firstLineChars="0" w:firstLine="0"/>
              <w:jc w:val="center"/>
              <w:rPr>
                <w:color w:val="000000"/>
                <w:sz w:val="28"/>
                <w:szCs w:val="28"/>
              </w:rPr>
            </w:pPr>
            <w:r w:rsidRPr="00796893">
              <w:rPr>
                <w:color w:val="000000"/>
                <w:sz w:val="28"/>
                <w:szCs w:val="28"/>
              </w:rPr>
              <w:t>194</w:t>
            </w:r>
          </w:p>
        </w:tc>
        <w:tc>
          <w:tcPr>
            <w:tcW w:w="1417" w:type="dxa"/>
            <w:tcBorders>
              <w:top w:val="nil"/>
              <w:left w:val="nil"/>
              <w:bottom w:val="single" w:sz="4" w:space="0" w:color="auto"/>
              <w:right w:val="single" w:sz="4" w:space="0" w:color="auto"/>
            </w:tcBorders>
            <w:shd w:val="clear" w:color="auto" w:fill="auto"/>
            <w:noWrap/>
            <w:vAlign w:val="center"/>
            <w:hideMark/>
          </w:tcPr>
          <w:p w14:paraId="64677757" w14:textId="77777777" w:rsidR="007A184E" w:rsidRPr="00796893" w:rsidRDefault="007A184E" w:rsidP="00587CCB">
            <w:pPr>
              <w:widowControl w:val="0"/>
              <w:spacing w:line="0" w:lineRule="atLeast"/>
              <w:ind w:firstLineChars="0" w:firstLine="0"/>
              <w:jc w:val="center"/>
              <w:rPr>
                <w:color w:val="000000"/>
                <w:sz w:val="28"/>
                <w:szCs w:val="28"/>
              </w:rPr>
            </w:pPr>
            <w:r w:rsidRPr="00796893">
              <w:rPr>
                <w:color w:val="000000"/>
                <w:sz w:val="28"/>
                <w:szCs w:val="28"/>
              </w:rPr>
              <w:t>3</w:t>
            </w:r>
            <w:r w:rsidRPr="00796893">
              <w:rPr>
                <w:color w:val="000000"/>
                <w:sz w:val="28"/>
                <w:szCs w:val="28"/>
              </w:rPr>
              <w:t>月</w:t>
            </w:r>
            <w:r w:rsidRPr="00796893">
              <w:rPr>
                <w:color w:val="000000"/>
                <w:sz w:val="28"/>
                <w:szCs w:val="28"/>
              </w:rPr>
              <w:t>30</w:t>
            </w:r>
            <w:r w:rsidRPr="00796893">
              <w:rPr>
                <w:color w:val="000000"/>
                <w:sz w:val="28"/>
                <w:szCs w:val="28"/>
              </w:rPr>
              <w:t>日</w:t>
            </w:r>
          </w:p>
        </w:tc>
        <w:tc>
          <w:tcPr>
            <w:tcW w:w="1559" w:type="dxa"/>
            <w:tcBorders>
              <w:top w:val="nil"/>
              <w:left w:val="nil"/>
              <w:bottom w:val="single" w:sz="4" w:space="0" w:color="auto"/>
              <w:right w:val="single" w:sz="4" w:space="0" w:color="auto"/>
            </w:tcBorders>
            <w:shd w:val="clear" w:color="auto" w:fill="auto"/>
            <w:noWrap/>
            <w:vAlign w:val="center"/>
            <w:hideMark/>
          </w:tcPr>
          <w:p w14:paraId="705A391E" w14:textId="77777777" w:rsidR="007A184E" w:rsidRPr="00796893" w:rsidRDefault="007A184E" w:rsidP="00587CCB">
            <w:pPr>
              <w:widowControl w:val="0"/>
              <w:spacing w:line="0" w:lineRule="atLeast"/>
              <w:ind w:firstLineChars="0" w:firstLine="0"/>
              <w:jc w:val="center"/>
              <w:rPr>
                <w:color w:val="000000"/>
                <w:sz w:val="28"/>
                <w:szCs w:val="28"/>
              </w:rPr>
            </w:pPr>
            <w:r w:rsidRPr="00796893">
              <w:rPr>
                <w:color w:val="000000"/>
                <w:sz w:val="28"/>
                <w:szCs w:val="28"/>
              </w:rPr>
              <w:t>341</w:t>
            </w:r>
          </w:p>
        </w:tc>
        <w:tc>
          <w:tcPr>
            <w:tcW w:w="1418" w:type="dxa"/>
            <w:tcBorders>
              <w:top w:val="nil"/>
              <w:left w:val="nil"/>
              <w:bottom w:val="single" w:sz="4" w:space="0" w:color="auto"/>
              <w:right w:val="single" w:sz="4" w:space="0" w:color="auto"/>
            </w:tcBorders>
            <w:shd w:val="clear" w:color="auto" w:fill="auto"/>
            <w:noWrap/>
            <w:vAlign w:val="center"/>
            <w:hideMark/>
          </w:tcPr>
          <w:p w14:paraId="504E1F0C" w14:textId="77777777" w:rsidR="007A184E" w:rsidRPr="00796893" w:rsidRDefault="007A184E" w:rsidP="00587CCB">
            <w:pPr>
              <w:widowControl w:val="0"/>
              <w:spacing w:line="0" w:lineRule="atLeast"/>
              <w:ind w:firstLineChars="0" w:firstLine="0"/>
              <w:jc w:val="center"/>
              <w:rPr>
                <w:color w:val="000000"/>
                <w:sz w:val="28"/>
                <w:szCs w:val="28"/>
              </w:rPr>
            </w:pPr>
            <w:r w:rsidRPr="00796893">
              <w:rPr>
                <w:color w:val="000000"/>
                <w:sz w:val="28"/>
                <w:szCs w:val="28"/>
              </w:rPr>
              <w:t>152</w:t>
            </w:r>
          </w:p>
        </w:tc>
      </w:tr>
      <w:tr w:rsidR="007A184E" w:rsidRPr="00796893" w14:paraId="0D016CCE" w14:textId="77777777" w:rsidTr="00587CCB">
        <w:trPr>
          <w:trHeight w:val="375"/>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14:paraId="75D42BC0" w14:textId="77777777" w:rsidR="007A184E" w:rsidRPr="00796893" w:rsidRDefault="007A184E" w:rsidP="00587CCB">
            <w:pPr>
              <w:widowControl w:val="0"/>
              <w:spacing w:line="0" w:lineRule="atLeast"/>
              <w:ind w:firstLineChars="0" w:firstLine="0"/>
              <w:jc w:val="right"/>
              <w:rPr>
                <w:color w:val="000000"/>
                <w:sz w:val="28"/>
                <w:szCs w:val="28"/>
              </w:rPr>
            </w:pPr>
            <w:r w:rsidRPr="00796893">
              <w:rPr>
                <w:color w:val="000000"/>
                <w:sz w:val="28"/>
                <w:szCs w:val="28"/>
              </w:rPr>
              <w:t>3</w:t>
            </w:r>
            <w:r w:rsidRPr="00796893">
              <w:rPr>
                <w:color w:val="000000"/>
                <w:sz w:val="28"/>
                <w:szCs w:val="28"/>
              </w:rPr>
              <w:t>月</w:t>
            </w:r>
            <w:r w:rsidRPr="00796893">
              <w:rPr>
                <w:color w:val="000000"/>
                <w:sz w:val="28"/>
                <w:szCs w:val="28"/>
              </w:rPr>
              <w:t>22</w:t>
            </w:r>
            <w:r w:rsidRPr="00796893">
              <w:rPr>
                <w:color w:val="000000"/>
                <w:sz w:val="28"/>
                <w:szCs w:val="28"/>
              </w:rPr>
              <w:t>日</w:t>
            </w:r>
          </w:p>
        </w:tc>
        <w:tc>
          <w:tcPr>
            <w:tcW w:w="1424" w:type="dxa"/>
            <w:tcBorders>
              <w:top w:val="nil"/>
              <w:left w:val="nil"/>
              <w:bottom w:val="single" w:sz="4" w:space="0" w:color="auto"/>
              <w:right w:val="single" w:sz="4" w:space="0" w:color="auto"/>
            </w:tcBorders>
            <w:shd w:val="clear" w:color="auto" w:fill="auto"/>
            <w:noWrap/>
            <w:vAlign w:val="center"/>
            <w:hideMark/>
          </w:tcPr>
          <w:p w14:paraId="679F5AE9" w14:textId="77777777" w:rsidR="007A184E" w:rsidRPr="00796893" w:rsidRDefault="007A184E" w:rsidP="00587CCB">
            <w:pPr>
              <w:widowControl w:val="0"/>
              <w:spacing w:line="0" w:lineRule="atLeast"/>
              <w:ind w:firstLineChars="0" w:firstLine="0"/>
              <w:jc w:val="center"/>
              <w:rPr>
                <w:color w:val="000000"/>
                <w:sz w:val="28"/>
                <w:szCs w:val="28"/>
              </w:rPr>
            </w:pPr>
            <w:r w:rsidRPr="00796893">
              <w:rPr>
                <w:color w:val="000000"/>
                <w:sz w:val="28"/>
                <w:szCs w:val="28"/>
              </w:rPr>
              <w:t>436</w:t>
            </w:r>
          </w:p>
        </w:tc>
        <w:tc>
          <w:tcPr>
            <w:tcW w:w="1438" w:type="dxa"/>
            <w:tcBorders>
              <w:top w:val="nil"/>
              <w:left w:val="nil"/>
              <w:bottom w:val="single" w:sz="4" w:space="0" w:color="auto"/>
              <w:right w:val="single" w:sz="4" w:space="0" w:color="auto"/>
            </w:tcBorders>
            <w:shd w:val="clear" w:color="auto" w:fill="auto"/>
            <w:noWrap/>
            <w:vAlign w:val="center"/>
            <w:hideMark/>
          </w:tcPr>
          <w:p w14:paraId="676F87B7" w14:textId="77777777" w:rsidR="007A184E" w:rsidRPr="00796893" w:rsidRDefault="007A184E" w:rsidP="00587CCB">
            <w:pPr>
              <w:widowControl w:val="0"/>
              <w:spacing w:line="0" w:lineRule="atLeast"/>
              <w:ind w:firstLineChars="0" w:firstLine="0"/>
              <w:jc w:val="center"/>
              <w:rPr>
                <w:color w:val="000000"/>
                <w:sz w:val="28"/>
                <w:szCs w:val="28"/>
              </w:rPr>
            </w:pPr>
            <w:r w:rsidRPr="00796893">
              <w:rPr>
                <w:color w:val="000000"/>
                <w:sz w:val="28"/>
                <w:szCs w:val="28"/>
              </w:rPr>
              <w:t>202</w:t>
            </w:r>
          </w:p>
        </w:tc>
        <w:tc>
          <w:tcPr>
            <w:tcW w:w="1417" w:type="dxa"/>
            <w:tcBorders>
              <w:top w:val="nil"/>
              <w:left w:val="nil"/>
              <w:bottom w:val="single" w:sz="4" w:space="0" w:color="auto"/>
              <w:right w:val="single" w:sz="4" w:space="0" w:color="auto"/>
            </w:tcBorders>
            <w:shd w:val="clear" w:color="auto" w:fill="auto"/>
            <w:noWrap/>
            <w:vAlign w:val="center"/>
            <w:hideMark/>
          </w:tcPr>
          <w:p w14:paraId="3CB666F9" w14:textId="77777777" w:rsidR="007A184E" w:rsidRPr="00796893" w:rsidRDefault="007A184E" w:rsidP="00587CCB">
            <w:pPr>
              <w:widowControl w:val="0"/>
              <w:spacing w:line="0" w:lineRule="atLeast"/>
              <w:ind w:firstLineChars="0" w:firstLine="0"/>
              <w:jc w:val="center"/>
              <w:rPr>
                <w:color w:val="000000"/>
                <w:sz w:val="28"/>
                <w:szCs w:val="28"/>
              </w:rPr>
            </w:pPr>
            <w:r w:rsidRPr="00796893">
              <w:rPr>
                <w:color w:val="000000"/>
                <w:sz w:val="28"/>
                <w:szCs w:val="28"/>
              </w:rPr>
              <w:t>3</w:t>
            </w:r>
            <w:r w:rsidRPr="00796893">
              <w:rPr>
                <w:color w:val="000000"/>
                <w:sz w:val="28"/>
                <w:szCs w:val="28"/>
              </w:rPr>
              <w:t>月</w:t>
            </w:r>
            <w:r w:rsidRPr="00796893">
              <w:rPr>
                <w:color w:val="000000"/>
                <w:sz w:val="28"/>
                <w:szCs w:val="28"/>
              </w:rPr>
              <w:t>31</w:t>
            </w:r>
            <w:r w:rsidRPr="00796893">
              <w:rPr>
                <w:color w:val="000000"/>
                <w:sz w:val="28"/>
                <w:szCs w:val="28"/>
              </w:rPr>
              <w:t>日</w:t>
            </w:r>
          </w:p>
        </w:tc>
        <w:tc>
          <w:tcPr>
            <w:tcW w:w="1559" w:type="dxa"/>
            <w:tcBorders>
              <w:top w:val="nil"/>
              <w:left w:val="nil"/>
              <w:bottom w:val="single" w:sz="4" w:space="0" w:color="auto"/>
              <w:right w:val="single" w:sz="4" w:space="0" w:color="auto"/>
            </w:tcBorders>
            <w:shd w:val="clear" w:color="auto" w:fill="auto"/>
            <w:noWrap/>
            <w:vAlign w:val="center"/>
            <w:hideMark/>
          </w:tcPr>
          <w:p w14:paraId="3C994316" w14:textId="77777777" w:rsidR="007A184E" w:rsidRPr="00796893" w:rsidRDefault="007A184E" w:rsidP="00587CCB">
            <w:pPr>
              <w:widowControl w:val="0"/>
              <w:spacing w:line="0" w:lineRule="atLeast"/>
              <w:ind w:firstLineChars="0" w:firstLine="0"/>
              <w:jc w:val="center"/>
              <w:rPr>
                <w:color w:val="000000"/>
                <w:sz w:val="28"/>
                <w:szCs w:val="28"/>
              </w:rPr>
            </w:pPr>
            <w:r w:rsidRPr="00796893">
              <w:rPr>
                <w:color w:val="000000"/>
                <w:sz w:val="28"/>
                <w:szCs w:val="28"/>
              </w:rPr>
              <w:t>361</w:t>
            </w:r>
          </w:p>
        </w:tc>
        <w:tc>
          <w:tcPr>
            <w:tcW w:w="1418" w:type="dxa"/>
            <w:tcBorders>
              <w:top w:val="nil"/>
              <w:left w:val="nil"/>
              <w:bottom w:val="single" w:sz="4" w:space="0" w:color="auto"/>
              <w:right w:val="single" w:sz="4" w:space="0" w:color="auto"/>
            </w:tcBorders>
            <w:shd w:val="clear" w:color="auto" w:fill="auto"/>
            <w:noWrap/>
            <w:vAlign w:val="center"/>
            <w:hideMark/>
          </w:tcPr>
          <w:p w14:paraId="5EAF7AA8" w14:textId="77777777" w:rsidR="007A184E" w:rsidRPr="00796893" w:rsidRDefault="007A184E" w:rsidP="00587CCB">
            <w:pPr>
              <w:widowControl w:val="0"/>
              <w:spacing w:line="0" w:lineRule="atLeast"/>
              <w:ind w:firstLineChars="0" w:firstLine="0"/>
              <w:jc w:val="center"/>
              <w:rPr>
                <w:color w:val="000000"/>
                <w:sz w:val="28"/>
                <w:szCs w:val="28"/>
              </w:rPr>
            </w:pPr>
            <w:r w:rsidRPr="00796893">
              <w:rPr>
                <w:color w:val="000000"/>
                <w:sz w:val="28"/>
                <w:szCs w:val="28"/>
              </w:rPr>
              <w:t>167</w:t>
            </w:r>
          </w:p>
        </w:tc>
      </w:tr>
      <w:tr w:rsidR="007A184E" w:rsidRPr="00796893" w14:paraId="7A42F63E" w14:textId="77777777" w:rsidTr="00587CCB">
        <w:trPr>
          <w:trHeight w:val="375"/>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14:paraId="0AB7D249" w14:textId="77777777" w:rsidR="007A184E" w:rsidRPr="00796893" w:rsidRDefault="007A184E" w:rsidP="00587CCB">
            <w:pPr>
              <w:widowControl w:val="0"/>
              <w:spacing w:line="0" w:lineRule="atLeast"/>
              <w:ind w:firstLineChars="0" w:firstLine="0"/>
              <w:jc w:val="right"/>
              <w:rPr>
                <w:color w:val="000000"/>
                <w:sz w:val="28"/>
                <w:szCs w:val="28"/>
              </w:rPr>
            </w:pPr>
            <w:r w:rsidRPr="00796893">
              <w:rPr>
                <w:color w:val="000000"/>
                <w:sz w:val="28"/>
                <w:szCs w:val="28"/>
              </w:rPr>
              <w:t>3</w:t>
            </w:r>
            <w:r w:rsidRPr="00796893">
              <w:rPr>
                <w:color w:val="000000"/>
                <w:sz w:val="28"/>
                <w:szCs w:val="28"/>
              </w:rPr>
              <w:t>月</w:t>
            </w:r>
            <w:r w:rsidRPr="00796893">
              <w:rPr>
                <w:color w:val="000000"/>
                <w:sz w:val="28"/>
                <w:szCs w:val="28"/>
              </w:rPr>
              <w:t>23</w:t>
            </w:r>
            <w:r w:rsidRPr="00796893">
              <w:rPr>
                <w:color w:val="000000"/>
                <w:sz w:val="28"/>
                <w:szCs w:val="28"/>
              </w:rPr>
              <w:t>日</w:t>
            </w:r>
          </w:p>
        </w:tc>
        <w:tc>
          <w:tcPr>
            <w:tcW w:w="1424" w:type="dxa"/>
            <w:tcBorders>
              <w:top w:val="nil"/>
              <w:left w:val="nil"/>
              <w:bottom w:val="single" w:sz="4" w:space="0" w:color="auto"/>
              <w:right w:val="single" w:sz="4" w:space="0" w:color="auto"/>
            </w:tcBorders>
            <w:shd w:val="clear" w:color="auto" w:fill="auto"/>
            <w:noWrap/>
            <w:vAlign w:val="center"/>
            <w:hideMark/>
          </w:tcPr>
          <w:p w14:paraId="490AFDE1" w14:textId="77777777" w:rsidR="007A184E" w:rsidRPr="00796893" w:rsidRDefault="007A184E" w:rsidP="00587CCB">
            <w:pPr>
              <w:widowControl w:val="0"/>
              <w:spacing w:line="0" w:lineRule="atLeast"/>
              <w:ind w:firstLineChars="0" w:firstLine="0"/>
              <w:jc w:val="center"/>
              <w:rPr>
                <w:color w:val="000000"/>
                <w:sz w:val="28"/>
                <w:szCs w:val="28"/>
              </w:rPr>
            </w:pPr>
            <w:r w:rsidRPr="00796893">
              <w:rPr>
                <w:color w:val="000000"/>
                <w:sz w:val="28"/>
                <w:szCs w:val="28"/>
              </w:rPr>
              <w:t>473</w:t>
            </w:r>
          </w:p>
        </w:tc>
        <w:tc>
          <w:tcPr>
            <w:tcW w:w="1438" w:type="dxa"/>
            <w:tcBorders>
              <w:top w:val="nil"/>
              <w:left w:val="nil"/>
              <w:bottom w:val="single" w:sz="4" w:space="0" w:color="auto"/>
              <w:right w:val="single" w:sz="4" w:space="0" w:color="auto"/>
            </w:tcBorders>
            <w:shd w:val="clear" w:color="auto" w:fill="auto"/>
            <w:noWrap/>
            <w:vAlign w:val="center"/>
            <w:hideMark/>
          </w:tcPr>
          <w:p w14:paraId="45BA85E4" w14:textId="77777777" w:rsidR="007A184E" w:rsidRPr="00796893" w:rsidRDefault="007A184E" w:rsidP="00587CCB">
            <w:pPr>
              <w:widowControl w:val="0"/>
              <w:spacing w:line="0" w:lineRule="atLeast"/>
              <w:ind w:firstLineChars="0" w:firstLine="0"/>
              <w:jc w:val="center"/>
              <w:rPr>
                <w:color w:val="000000"/>
                <w:sz w:val="28"/>
                <w:szCs w:val="28"/>
              </w:rPr>
            </w:pPr>
            <w:r w:rsidRPr="00796893">
              <w:rPr>
                <w:color w:val="000000"/>
                <w:sz w:val="28"/>
                <w:szCs w:val="28"/>
              </w:rPr>
              <w:t>219</w:t>
            </w:r>
          </w:p>
        </w:tc>
        <w:tc>
          <w:tcPr>
            <w:tcW w:w="1417" w:type="dxa"/>
            <w:tcBorders>
              <w:top w:val="nil"/>
              <w:left w:val="nil"/>
              <w:bottom w:val="single" w:sz="4" w:space="0" w:color="auto"/>
              <w:right w:val="single" w:sz="4" w:space="0" w:color="auto"/>
            </w:tcBorders>
            <w:shd w:val="clear" w:color="auto" w:fill="auto"/>
            <w:noWrap/>
            <w:vAlign w:val="center"/>
            <w:hideMark/>
          </w:tcPr>
          <w:p w14:paraId="1FAF5DE9" w14:textId="77777777" w:rsidR="007A184E" w:rsidRPr="00796893" w:rsidRDefault="007A184E" w:rsidP="00587CCB">
            <w:pPr>
              <w:widowControl w:val="0"/>
              <w:spacing w:line="0" w:lineRule="atLeast"/>
              <w:ind w:firstLineChars="0" w:firstLine="0"/>
              <w:jc w:val="left"/>
              <w:rPr>
                <w:color w:val="000000"/>
                <w:sz w:val="22"/>
                <w:szCs w:val="22"/>
              </w:rPr>
            </w:pPr>
            <w:r w:rsidRPr="00796893">
              <w:rPr>
                <w:color w:val="000000"/>
                <w:sz w:val="22"/>
                <w:szCs w:val="22"/>
              </w:rPr>
              <w:t xml:space="preserve">　</w:t>
            </w:r>
          </w:p>
        </w:tc>
        <w:tc>
          <w:tcPr>
            <w:tcW w:w="1559" w:type="dxa"/>
            <w:tcBorders>
              <w:top w:val="nil"/>
              <w:left w:val="nil"/>
              <w:bottom w:val="single" w:sz="4" w:space="0" w:color="auto"/>
              <w:right w:val="single" w:sz="4" w:space="0" w:color="auto"/>
            </w:tcBorders>
            <w:shd w:val="clear" w:color="auto" w:fill="auto"/>
            <w:noWrap/>
            <w:vAlign w:val="center"/>
            <w:hideMark/>
          </w:tcPr>
          <w:p w14:paraId="25B28492" w14:textId="77777777" w:rsidR="007A184E" w:rsidRPr="00796893" w:rsidRDefault="007A184E" w:rsidP="00587CCB">
            <w:pPr>
              <w:widowControl w:val="0"/>
              <w:spacing w:line="0" w:lineRule="atLeast"/>
              <w:ind w:firstLineChars="0" w:firstLine="0"/>
              <w:jc w:val="left"/>
              <w:rPr>
                <w:color w:val="000000"/>
                <w:sz w:val="22"/>
                <w:szCs w:val="22"/>
              </w:rPr>
            </w:pPr>
            <w:r w:rsidRPr="00796893">
              <w:rPr>
                <w:color w:val="000000"/>
                <w:sz w:val="22"/>
                <w:szCs w:val="22"/>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4C948F1C" w14:textId="77777777" w:rsidR="007A184E" w:rsidRPr="00796893" w:rsidRDefault="007A184E" w:rsidP="00587CCB">
            <w:pPr>
              <w:widowControl w:val="0"/>
              <w:spacing w:line="0" w:lineRule="atLeast"/>
              <w:ind w:firstLineChars="0" w:firstLine="0"/>
              <w:jc w:val="left"/>
              <w:rPr>
                <w:color w:val="000000"/>
                <w:sz w:val="22"/>
                <w:szCs w:val="22"/>
              </w:rPr>
            </w:pPr>
            <w:r w:rsidRPr="00796893">
              <w:rPr>
                <w:color w:val="000000"/>
                <w:sz w:val="22"/>
                <w:szCs w:val="22"/>
              </w:rPr>
              <w:t xml:space="preserve">　</w:t>
            </w:r>
          </w:p>
        </w:tc>
      </w:tr>
    </w:tbl>
    <w:p w14:paraId="75ED96E4" w14:textId="77777777" w:rsidR="00C32D55" w:rsidRDefault="00C32D55" w:rsidP="007B2F0B">
      <w:pPr>
        <w:spacing w:line="600" w:lineRule="exact"/>
        <w:ind w:firstLine="632"/>
        <w:rPr>
          <w:rFonts w:eastAsia="黑体"/>
          <w:sz w:val="32"/>
          <w:szCs w:val="32"/>
        </w:rPr>
      </w:pPr>
    </w:p>
    <w:p w14:paraId="36C29819" w14:textId="77777777" w:rsidR="00C32D55" w:rsidRDefault="00C32D55" w:rsidP="007B2F0B">
      <w:pPr>
        <w:spacing w:line="600" w:lineRule="exact"/>
        <w:ind w:firstLine="632"/>
        <w:rPr>
          <w:rFonts w:eastAsia="黑体"/>
          <w:sz w:val="32"/>
          <w:szCs w:val="32"/>
        </w:rPr>
      </w:pPr>
    </w:p>
    <w:p w14:paraId="6251C6E1" w14:textId="77777777" w:rsidR="00D21865" w:rsidRPr="00D91A5E" w:rsidRDefault="007A184E" w:rsidP="007B2F0B">
      <w:pPr>
        <w:spacing w:line="600" w:lineRule="exact"/>
        <w:ind w:firstLine="632"/>
        <w:rPr>
          <w:rFonts w:eastAsia="黑体"/>
          <w:sz w:val="32"/>
          <w:szCs w:val="32"/>
        </w:rPr>
      </w:pPr>
      <w:r w:rsidRPr="00796893">
        <w:rPr>
          <w:rFonts w:eastAsia="黑体"/>
          <w:sz w:val="32"/>
          <w:szCs w:val="32"/>
        </w:rPr>
        <w:lastRenderedPageBreak/>
        <w:t>二、</w:t>
      </w:r>
      <w:r w:rsidR="007C2B6C" w:rsidRPr="00D91A5E">
        <w:rPr>
          <w:rFonts w:eastAsia="黑体"/>
          <w:sz w:val="32"/>
          <w:szCs w:val="32"/>
        </w:rPr>
        <w:t>核查</w:t>
      </w:r>
      <w:r w:rsidR="00D21865" w:rsidRPr="00D91A5E">
        <w:rPr>
          <w:rFonts w:eastAsia="黑体"/>
          <w:sz w:val="32"/>
          <w:szCs w:val="32"/>
        </w:rPr>
        <w:t>、</w:t>
      </w:r>
      <w:proofErr w:type="gramStart"/>
      <w:r w:rsidR="00D21865" w:rsidRPr="00D91A5E">
        <w:rPr>
          <w:rFonts w:eastAsia="黑体"/>
          <w:sz w:val="32"/>
          <w:szCs w:val="32"/>
        </w:rPr>
        <w:t>核录情况</w:t>
      </w:r>
      <w:proofErr w:type="gramEnd"/>
    </w:p>
    <w:p w14:paraId="764790BC" w14:textId="6C7D45D0" w:rsidR="00045720" w:rsidRPr="00D91A5E" w:rsidRDefault="00D24E7B" w:rsidP="00045720">
      <w:pPr>
        <w:spacing w:line="579" w:lineRule="exact"/>
        <w:ind w:firstLine="632"/>
        <w:rPr>
          <w:sz w:val="32"/>
          <w:szCs w:val="32"/>
        </w:rPr>
      </w:pPr>
      <w:r>
        <w:rPr>
          <w:rFonts w:hint="eastAsia"/>
          <w:sz w:val="32"/>
          <w:szCs w:val="32"/>
        </w:rPr>
        <w:t>X</w:t>
      </w:r>
      <w:r w:rsidR="00194BE4" w:rsidRPr="00D91A5E">
        <w:rPr>
          <w:sz w:val="32"/>
          <w:szCs w:val="32"/>
        </w:rPr>
        <w:t>月</w:t>
      </w:r>
      <w:r>
        <w:rPr>
          <w:rFonts w:hint="eastAsia"/>
          <w:sz w:val="32"/>
          <w:szCs w:val="32"/>
        </w:rPr>
        <w:t>X</w:t>
      </w:r>
      <w:r w:rsidR="00194BE4">
        <w:rPr>
          <w:rFonts w:hint="eastAsia"/>
          <w:sz w:val="32"/>
          <w:szCs w:val="32"/>
        </w:rPr>
        <w:t>日至</w:t>
      </w:r>
      <w:r>
        <w:rPr>
          <w:rFonts w:hint="eastAsia"/>
          <w:sz w:val="32"/>
          <w:szCs w:val="32"/>
        </w:rPr>
        <w:t>X</w:t>
      </w:r>
      <w:r w:rsidR="00194BE4">
        <w:rPr>
          <w:rFonts w:hint="eastAsia"/>
          <w:sz w:val="32"/>
          <w:szCs w:val="32"/>
        </w:rPr>
        <w:t>月</w:t>
      </w:r>
      <w:r>
        <w:rPr>
          <w:rFonts w:hint="eastAsia"/>
          <w:sz w:val="32"/>
          <w:szCs w:val="32"/>
        </w:rPr>
        <w:t>X</w:t>
      </w:r>
      <w:r w:rsidR="00194BE4">
        <w:rPr>
          <w:rFonts w:hint="eastAsia"/>
          <w:sz w:val="32"/>
          <w:szCs w:val="32"/>
        </w:rPr>
        <w:t>日</w:t>
      </w:r>
      <w:r w:rsidR="00D21865" w:rsidRPr="00D91A5E">
        <w:rPr>
          <w:sz w:val="32"/>
          <w:szCs w:val="32"/>
        </w:rPr>
        <w:t>，全局使用移动警务终端累计</w:t>
      </w:r>
      <w:del w:id="0" w:author="admin" w:date="2022-05-12T10:54:00Z">
        <w:r w:rsidR="00D21865" w:rsidRPr="00D91A5E" w:rsidDel="006B5833">
          <w:rPr>
            <w:rFonts w:hint="eastAsia"/>
            <w:sz w:val="32"/>
            <w:szCs w:val="32"/>
          </w:rPr>
          <w:delText>查询</w:delText>
        </w:r>
      </w:del>
      <w:ins w:id="1" w:author="admin" w:date="2022-05-12T10:54:00Z">
        <w:r w:rsidR="006B5833">
          <w:rPr>
            <w:rFonts w:hint="eastAsia"/>
            <w:sz w:val="32"/>
            <w:szCs w:val="32"/>
          </w:rPr>
          <w:t>核查</w:t>
        </w:r>
      </w:ins>
      <w:r w:rsidR="00D21865" w:rsidRPr="00D91A5E">
        <w:rPr>
          <w:sz w:val="32"/>
          <w:szCs w:val="32"/>
        </w:rPr>
        <w:t>共计</w:t>
      </w:r>
      <w:r>
        <w:rPr>
          <w:rFonts w:hint="eastAsia"/>
          <w:sz w:val="32"/>
          <w:szCs w:val="32"/>
        </w:rPr>
        <w:t>X</w:t>
      </w:r>
      <w:r w:rsidR="00D21865" w:rsidRPr="00D91A5E">
        <w:rPr>
          <w:sz w:val="32"/>
          <w:szCs w:val="32"/>
        </w:rPr>
        <w:t>人次，</w:t>
      </w:r>
      <w:r w:rsidR="00BF1B7A" w:rsidRPr="00D91A5E">
        <w:rPr>
          <w:sz w:val="32"/>
          <w:szCs w:val="32"/>
        </w:rPr>
        <w:t>环比</w:t>
      </w:r>
      <w:r>
        <w:rPr>
          <w:rFonts w:hint="eastAsia"/>
          <w:sz w:val="32"/>
          <w:szCs w:val="32"/>
        </w:rPr>
        <w:t>上</w:t>
      </w:r>
      <w:r w:rsidR="00BF1B7A" w:rsidRPr="00D91A5E">
        <w:rPr>
          <w:sz w:val="32"/>
          <w:szCs w:val="32"/>
        </w:rPr>
        <w:t>月</w:t>
      </w:r>
      <w:r>
        <w:rPr>
          <w:rFonts w:hint="eastAsia"/>
          <w:sz w:val="32"/>
          <w:szCs w:val="32"/>
        </w:rPr>
        <w:t>（</w:t>
      </w:r>
      <w:r>
        <w:rPr>
          <w:rFonts w:hint="eastAsia"/>
          <w:sz w:val="32"/>
          <w:szCs w:val="32"/>
        </w:rPr>
        <w:t>X</w:t>
      </w:r>
      <w:r w:rsidRPr="00D91A5E">
        <w:rPr>
          <w:sz w:val="32"/>
          <w:szCs w:val="32"/>
        </w:rPr>
        <w:t>月</w:t>
      </w:r>
      <w:r>
        <w:rPr>
          <w:rFonts w:hint="eastAsia"/>
          <w:sz w:val="32"/>
          <w:szCs w:val="32"/>
        </w:rPr>
        <w:t>X</w:t>
      </w:r>
      <w:r>
        <w:rPr>
          <w:rFonts w:hint="eastAsia"/>
          <w:sz w:val="32"/>
          <w:szCs w:val="32"/>
        </w:rPr>
        <w:t>日至</w:t>
      </w:r>
      <w:r>
        <w:rPr>
          <w:rFonts w:hint="eastAsia"/>
          <w:sz w:val="32"/>
          <w:szCs w:val="32"/>
        </w:rPr>
        <w:t>X</w:t>
      </w:r>
      <w:r>
        <w:rPr>
          <w:rFonts w:hint="eastAsia"/>
          <w:sz w:val="32"/>
          <w:szCs w:val="32"/>
        </w:rPr>
        <w:t>月</w:t>
      </w:r>
      <w:r>
        <w:rPr>
          <w:rFonts w:hint="eastAsia"/>
          <w:sz w:val="32"/>
          <w:szCs w:val="32"/>
        </w:rPr>
        <w:t>X</w:t>
      </w:r>
      <w:r>
        <w:rPr>
          <w:rFonts w:hint="eastAsia"/>
          <w:sz w:val="32"/>
          <w:szCs w:val="32"/>
        </w:rPr>
        <w:t>日）</w:t>
      </w:r>
      <w:del w:id="2" w:author="admin" w:date="2022-05-12T10:53:00Z">
        <w:r w:rsidR="00BF1B7A" w:rsidRPr="00D91A5E" w:rsidDel="006B5833">
          <w:rPr>
            <w:rFonts w:hint="eastAsia"/>
            <w:sz w:val="32"/>
            <w:szCs w:val="32"/>
          </w:rPr>
          <w:delText>查询</w:delText>
        </w:r>
      </w:del>
      <w:ins w:id="3" w:author="admin" w:date="2022-05-12T10:53:00Z">
        <w:r w:rsidR="006B5833">
          <w:rPr>
            <w:rFonts w:hint="eastAsia"/>
            <w:sz w:val="32"/>
            <w:szCs w:val="32"/>
          </w:rPr>
          <w:t>核查</w:t>
        </w:r>
      </w:ins>
      <w:ins w:id="4" w:author="admin" w:date="2022-05-12T15:42:00Z">
        <w:r w:rsidR="006E41CC">
          <w:rPr>
            <w:rFonts w:hint="eastAsia"/>
            <w:sz w:val="32"/>
            <w:szCs w:val="32"/>
          </w:rPr>
          <w:t>、</w:t>
        </w:r>
        <w:proofErr w:type="gramStart"/>
        <w:r w:rsidR="006E41CC">
          <w:rPr>
            <w:rFonts w:hint="eastAsia"/>
            <w:sz w:val="32"/>
            <w:szCs w:val="32"/>
          </w:rPr>
          <w:t>核录</w:t>
        </w:r>
      </w:ins>
      <w:r w:rsidR="00BF1B7A" w:rsidRPr="00D91A5E">
        <w:rPr>
          <w:sz w:val="32"/>
          <w:szCs w:val="32"/>
        </w:rPr>
        <w:t>总量</w:t>
      </w:r>
      <w:proofErr w:type="gramEnd"/>
      <w:r w:rsidR="00035EC0" w:rsidRPr="00D91A5E">
        <w:rPr>
          <w:sz w:val="32"/>
          <w:szCs w:val="32"/>
        </w:rPr>
        <w:t>923705</w:t>
      </w:r>
      <w:r w:rsidR="00BF1B7A" w:rsidRPr="00D91A5E">
        <w:rPr>
          <w:sz w:val="32"/>
          <w:szCs w:val="32"/>
        </w:rPr>
        <w:t>人次</w:t>
      </w:r>
      <w:r w:rsidR="00035EC0">
        <w:rPr>
          <w:rFonts w:hint="eastAsia"/>
          <w:sz w:val="32"/>
          <w:szCs w:val="32"/>
        </w:rPr>
        <w:t>上升</w:t>
      </w:r>
      <w:r w:rsidR="00BF1B7A" w:rsidRPr="00D91A5E">
        <w:rPr>
          <w:sz w:val="32"/>
          <w:szCs w:val="32"/>
        </w:rPr>
        <w:t>了</w:t>
      </w:r>
      <w:r w:rsidR="00035EC0">
        <w:rPr>
          <w:rFonts w:hint="eastAsia"/>
          <w:sz w:val="32"/>
          <w:szCs w:val="32"/>
        </w:rPr>
        <w:t>39.38</w:t>
      </w:r>
      <w:r w:rsidR="00BF1B7A" w:rsidRPr="00D91A5E">
        <w:rPr>
          <w:sz w:val="32"/>
          <w:szCs w:val="32"/>
        </w:rPr>
        <w:t>%</w:t>
      </w:r>
      <w:r w:rsidR="00BF1B7A" w:rsidRPr="00D91A5E">
        <w:rPr>
          <w:sz w:val="32"/>
          <w:szCs w:val="32"/>
        </w:rPr>
        <w:t>，</w:t>
      </w:r>
      <w:del w:id="5" w:author="admin" w:date="2022-05-12T10:55:00Z">
        <w:r w:rsidR="00D21865" w:rsidRPr="00D91A5E" w:rsidDel="006B5833">
          <w:rPr>
            <w:sz w:val="32"/>
            <w:szCs w:val="32"/>
          </w:rPr>
          <w:delText>核录</w:delText>
        </w:r>
        <w:r w:rsidR="00C23A43" w:rsidRPr="00D91A5E" w:rsidDel="006B5833">
          <w:rPr>
            <w:sz w:val="32"/>
            <w:szCs w:val="32"/>
          </w:rPr>
          <w:delText>上传有效数据</w:delText>
        </w:r>
        <w:r w:rsidR="00035EC0" w:rsidDel="006B5833">
          <w:rPr>
            <w:rFonts w:hint="eastAsia"/>
            <w:sz w:val="32"/>
            <w:szCs w:val="32"/>
          </w:rPr>
          <w:delText>1088668</w:delText>
        </w:r>
        <w:r w:rsidR="00D21865" w:rsidRPr="00D91A5E" w:rsidDel="006B5833">
          <w:rPr>
            <w:sz w:val="32"/>
            <w:szCs w:val="32"/>
          </w:rPr>
          <w:delText>人次</w:delText>
        </w:r>
      </w:del>
      <w:r w:rsidR="00D21865" w:rsidRPr="00D91A5E">
        <w:rPr>
          <w:sz w:val="32"/>
          <w:szCs w:val="32"/>
        </w:rPr>
        <w:t>，</w:t>
      </w:r>
      <w:del w:id="6" w:author="admin" w:date="2022-05-12T10:55:00Z">
        <w:r w:rsidR="00C23A43" w:rsidRPr="00D91A5E" w:rsidDel="006B5833">
          <w:rPr>
            <w:sz w:val="32"/>
            <w:szCs w:val="32"/>
          </w:rPr>
          <w:delText>占总体</w:delText>
        </w:r>
        <w:r w:rsidR="00045720" w:rsidRPr="00D91A5E" w:rsidDel="006B5833">
          <w:rPr>
            <w:sz w:val="32"/>
            <w:szCs w:val="32"/>
          </w:rPr>
          <w:delText>查询</w:delText>
        </w:r>
        <w:r w:rsidR="00D21865" w:rsidRPr="00D91A5E" w:rsidDel="006B5833">
          <w:rPr>
            <w:sz w:val="32"/>
            <w:szCs w:val="32"/>
          </w:rPr>
          <w:delText>比例</w:delText>
        </w:r>
        <w:r w:rsidR="00C23A43" w:rsidRPr="00D91A5E" w:rsidDel="006B5833">
          <w:rPr>
            <w:sz w:val="32"/>
            <w:szCs w:val="32"/>
          </w:rPr>
          <w:delText>为</w:delText>
        </w:r>
        <w:r w:rsidR="00F5688C" w:rsidRPr="00D91A5E" w:rsidDel="006B5833">
          <w:rPr>
            <w:sz w:val="32"/>
            <w:szCs w:val="32"/>
          </w:rPr>
          <w:delText>8</w:delText>
        </w:r>
        <w:r w:rsidR="00035EC0" w:rsidDel="006B5833">
          <w:rPr>
            <w:rFonts w:hint="eastAsia"/>
            <w:sz w:val="32"/>
            <w:szCs w:val="32"/>
          </w:rPr>
          <w:delText>4.56</w:delText>
        </w:r>
        <w:r w:rsidR="00D21865" w:rsidRPr="00D91A5E" w:rsidDel="006B5833">
          <w:rPr>
            <w:sz w:val="32"/>
            <w:szCs w:val="32"/>
          </w:rPr>
          <w:delText>%</w:delText>
        </w:r>
        <w:r w:rsidR="00D21865" w:rsidRPr="00D91A5E" w:rsidDel="006B5833">
          <w:rPr>
            <w:sz w:val="32"/>
            <w:szCs w:val="32"/>
          </w:rPr>
          <w:delText>，</w:delText>
        </w:r>
      </w:del>
      <w:r w:rsidR="00D21865" w:rsidRPr="00D91A5E">
        <w:rPr>
          <w:sz w:val="32"/>
          <w:szCs w:val="32"/>
        </w:rPr>
        <w:t>其中：北京处</w:t>
      </w:r>
      <w:del w:id="7" w:author="admin" w:date="2022-05-12T10:55:00Z">
        <w:r w:rsidR="00FE27BE" w:rsidRPr="00D91A5E" w:rsidDel="006B5833">
          <w:rPr>
            <w:rFonts w:hint="eastAsia"/>
            <w:sz w:val="32"/>
            <w:szCs w:val="32"/>
          </w:rPr>
          <w:delText>查询</w:delText>
        </w:r>
      </w:del>
      <w:ins w:id="8" w:author="admin" w:date="2022-05-12T10:55:00Z">
        <w:r w:rsidR="006B5833">
          <w:rPr>
            <w:rFonts w:hint="eastAsia"/>
            <w:sz w:val="32"/>
            <w:szCs w:val="32"/>
          </w:rPr>
          <w:t>核查</w:t>
        </w:r>
      </w:ins>
      <w:ins w:id="9" w:author="admin" w:date="2022-05-12T15:42:00Z">
        <w:r w:rsidR="006E41CC">
          <w:rPr>
            <w:rFonts w:hint="eastAsia"/>
            <w:sz w:val="32"/>
            <w:szCs w:val="32"/>
          </w:rPr>
          <w:t>、</w:t>
        </w:r>
        <w:proofErr w:type="gramStart"/>
        <w:r w:rsidR="006E41CC">
          <w:rPr>
            <w:rFonts w:hint="eastAsia"/>
            <w:sz w:val="32"/>
            <w:szCs w:val="32"/>
          </w:rPr>
          <w:t>核录</w:t>
        </w:r>
      </w:ins>
      <w:r w:rsidR="00035EC0">
        <w:rPr>
          <w:rFonts w:hint="eastAsia"/>
          <w:sz w:val="32"/>
          <w:szCs w:val="32"/>
        </w:rPr>
        <w:t>437822</w:t>
      </w:r>
      <w:r w:rsidR="00D21865" w:rsidRPr="00D91A5E">
        <w:rPr>
          <w:sz w:val="32"/>
          <w:szCs w:val="32"/>
        </w:rPr>
        <w:t>人次</w:t>
      </w:r>
      <w:proofErr w:type="gramEnd"/>
      <w:r w:rsidR="00D21865" w:rsidRPr="00D91A5E">
        <w:rPr>
          <w:sz w:val="32"/>
          <w:szCs w:val="32"/>
        </w:rPr>
        <w:t>，</w:t>
      </w:r>
      <w:del w:id="10" w:author="admin" w:date="2022-05-12T10:56:00Z">
        <w:r w:rsidR="00C23A43" w:rsidRPr="00D91A5E" w:rsidDel="006B5833">
          <w:rPr>
            <w:sz w:val="32"/>
            <w:szCs w:val="32"/>
          </w:rPr>
          <w:delText>核录上传有效数据</w:delText>
        </w:r>
        <w:r w:rsidR="00035EC0" w:rsidDel="006B5833">
          <w:rPr>
            <w:rFonts w:hint="eastAsia"/>
            <w:sz w:val="32"/>
            <w:szCs w:val="32"/>
          </w:rPr>
          <w:delText>363099</w:delText>
        </w:r>
        <w:r w:rsidR="00D21865" w:rsidRPr="00D91A5E" w:rsidDel="006B5833">
          <w:rPr>
            <w:sz w:val="32"/>
            <w:szCs w:val="32"/>
          </w:rPr>
          <w:delText>人次</w:delText>
        </w:r>
      </w:del>
      <w:r w:rsidR="00D21865" w:rsidRPr="00D91A5E">
        <w:rPr>
          <w:sz w:val="32"/>
          <w:szCs w:val="32"/>
        </w:rPr>
        <w:t>，</w:t>
      </w:r>
      <w:r w:rsidR="00045720" w:rsidRPr="00D91A5E">
        <w:rPr>
          <w:sz w:val="32"/>
          <w:szCs w:val="32"/>
        </w:rPr>
        <w:t>占总体查询比例为</w:t>
      </w:r>
      <w:r w:rsidR="00F5688C" w:rsidRPr="00D91A5E">
        <w:rPr>
          <w:sz w:val="32"/>
          <w:szCs w:val="32"/>
        </w:rPr>
        <w:t>8</w:t>
      </w:r>
      <w:r w:rsidR="00035EC0">
        <w:rPr>
          <w:rFonts w:hint="eastAsia"/>
          <w:sz w:val="32"/>
          <w:szCs w:val="32"/>
        </w:rPr>
        <w:t>2.93</w:t>
      </w:r>
      <w:r w:rsidR="00D21865" w:rsidRPr="00D91A5E">
        <w:rPr>
          <w:sz w:val="32"/>
          <w:szCs w:val="32"/>
        </w:rPr>
        <w:t xml:space="preserve"> %</w:t>
      </w:r>
      <w:r w:rsidR="00D21865" w:rsidRPr="00D91A5E">
        <w:rPr>
          <w:sz w:val="32"/>
          <w:szCs w:val="32"/>
        </w:rPr>
        <w:t>；天津处</w:t>
      </w:r>
      <w:del w:id="11" w:author="admin" w:date="2022-05-12T11:01:00Z">
        <w:r w:rsidR="00FE27BE" w:rsidRPr="00D91A5E" w:rsidDel="005C4B9A">
          <w:rPr>
            <w:rFonts w:hint="eastAsia"/>
            <w:sz w:val="32"/>
            <w:szCs w:val="32"/>
          </w:rPr>
          <w:delText>查询</w:delText>
        </w:r>
      </w:del>
      <w:ins w:id="12" w:author="admin" w:date="2022-05-12T11:02:00Z">
        <w:r w:rsidR="005C4B9A">
          <w:rPr>
            <w:rFonts w:hint="eastAsia"/>
            <w:sz w:val="32"/>
            <w:szCs w:val="32"/>
          </w:rPr>
          <w:t>核查</w:t>
        </w:r>
      </w:ins>
      <w:ins w:id="13" w:author="admin" w:date="2022-05-12T15:42:00Z">
        <w:r w:rsidR="006E41CC">
          <w:rPr>
            <w:rFonts w:hint="eastAsia"/>
            <w:sz w:val="32"/>
            <w:szCs w:val="32"/>
          </w:rPr>
          <w:t>、</w:t>
        </w:r>
        <w:proofErr w:type="gramStart"/>
        <w:r w:rsidR="006E41CC">
          <w:rPr>
            <w:rFonts w:hint="eastAsia"/>
            <w:sz w:val="32"/>
            <w:szCs w:val="32"/>
          </w:rPr>
          <w:t>核录</w:t>
        </w:r>
      </w:ins>
      <w:r w:rsidR="00035EC0">
        <w:rPr>
          <w:rFonts w:hint="eastAsia"/>
          <w:sz w:val="32"/>
          <w:szCs w:val="32"/>
        </w:rPr>
        <w:t>375714</w:t>
      </w:r>
      <w:r w:rsidR="00D21865" w:rsidRPr="00D91A5E">
        <w:rPr>
          <w:sz w:val="32"/>
          <w:szCs w:val="32"/>
        </w:rPr>
        <w:t>人次</w:t>
      </w:r>
      <w:proofErr w:type="gramEnd"/>
      <w:r w:rsidR="00D21865" w:rsidRPr="00D91A5E">
        <w:rPr>
          <w:sz w:val="32"/>
          <w:szCs w:val="32"/>
        </w:rPr>
        <w:t>，</w:t>
      </w:r>
      <w:del w:id="14" w:author="admin" w:date="2022-05-12T11:02:00Z">
        <w:r w:rsidR="00C23A43" w:rsidRPr="00D91A5E" w:rsidDel="005C4B9A">
          <w:rPr>
            <w:sz w:val="32"/>
            <w:szCs w:val="32"/>
          </w:rPr>
          <w:delText>核录上传有效数据</w:delText>
        </w:r>
        <w:r w:rsidR="00035EC0" w:rsidDel="005C4B9A">
          <w:rPr>
            <w:rFonts w:hint="eastAsia"/>
            <w:sz w:val="32"/>
            <w:szCs w:val="32"/>
          </w:rPr>
          <w:delText>324851</w:delText>
        </w:r>
        <w:r w:rsidR="00D21865" w:rsidRPr="00D91A5E" w:rsidDel="005C4B9A">
          <w:rPr>
            <w:sz w:val="32"/>
            <w:szCs w:val="32"/>
          </w:rPr>
          <w:delText>人次，</w:delText>
        </w:r>
      </w:del>
      <w:r w:rsidR="00045720" w:rsidRPr="00D91A5E">
        <w:rPr>
          <w:sz w:val="32"/>
          <w:szCs w:val="32"/>
        </w:rPr>
        <w:t>占总体查询比例为</w:t>
      </w:r>
      <w:r w:rsidR="00035EC0">
        <w:rPr>
          <w:rFonts w:hint="eastAsia"/>
          <w:sz w:val="32"/>
          <w:szCs w:val="32"/>
        </w:rPr>
        <w:t>86.46</w:t>
      </w:r>
      <w:r w:rsidR="00D21865" w:rsidRPr="00D91A5E">
        <w:rPr>
          <w:sz w:val="32"/>
          <w:szCs w:val="32"/>
        </w:rPr>
        <w:t xml:space="preserve"> %</w:t>
      </w:r>
      <w:r w:rsidR="00D21865" w:rsidRPr="00D91A5E">
        <w:rPr>
          <w:sz w:val="32"/>
          <w:szCs w:val="32"/>
        </w:rPr>
        <w:t>；石家庄处</w:t>
      </w:r>
      <w:ins w:id="15" w:author="admin" w:date="2022-05-12T15:43:00Z">
        <w:r w:rsidR="006E41CC">
          <w:rPr>
            <w:rFonts w:hint="eastAsia"/>
            <w:sz w:val="32"/>
            <w:szCs w:val="32"/>
          </w:rPr>
          <w:t>核查</w:t>
        </w:r>
      </w:ins>
      <w:ins w:id="16" w:author="admin" w:date="2022-05-12T15:42:00Z">
        <w:r w:rsidR="006E41CC">
          <w:rPr>
            <w:rFonts w:hint="eastAsia"/>
            <w:sz w:val="32"/>
            <w:szCs w:val="32"/>
          </w:rPr>
          <w:t>、</w:t>
        </w:r>
        <w:proofErr w:type="gramStart"/>
        <w:r w:rsidR="006E41CC">
          <w:rPr>
            <w:rFonts w:hint="eastAsia"/>
            <w:sz w:val="32"/>
            <w:szCs w:val="32"/>
          </w:rPr>
          <w:t>核录</w:t>
        </w:r>
      </w:ins>
      <w:proofErr w:type="gramEnd"/>
      <w:del w:id="17" w:author="admin" w:date="2022-05-12T15:42:00Z">
        <w:r w:rsidR="00FE27BE" w:rsidRPr="00D91A5E" w:rsidDel="006E41CC">
          <w:rPr>
            <w:sz w:val="32"/>
            <w:szCs w:val="32"/>
          </w:rPr>
          <w:delText>查询</w:delText>
        </w:r>
      </w:del>
      <w:r w:rsidR="00F5688C" w:rsidRPr="00D91A5E">
        <w:rPr>
          <w:sz w:val="32"/>
          <w:szCs w:val="32"/>
        </w:rPr>
        <w:t>4</w:t>
      </w:r>
      <w:r w:rsidR="00035EC0">
        <w:rPr>
          <w:rFonts w:hint="eastAsia"/>
          <w:sz w:val="32"/>
          <w:szCs w:val="32"/>
        </w:rPr>
        <w:t>66042</w:t>
      </w:r>
      <w:r w:rsidR="00D21865" w:rsidRPr="00D91A5E">
        <w:rPr>
          <w:sz w:val="32"/>
          <w:szCs w:val="32"/>
        </w:rPr>
        <w:t>人次，</w:t>
      </w:r>
      <w:del w:id="18" w:author="admin" w:date="2022-05-12T11:02:00Z">
        <w:r w:rsidR="00C23A43" w:rsidRPr="00D91A5E" w:rsidDel="005C4B9A">
          <w:rPr>
            <w:sz w:val="32"/>
            <w:szCs w:val="32"/>
          </w:rPr>
          <w:delText>核录上传有效数据</w:delText>
        </w:r>
        <w:r w:rsidR="00F5688C" w:rsidRPr="00D91A5E" w:rsidDel="005C4B9A">
          <w:rPr>
            <w:sz w:val="32"/>
            <w:szCs w:val="32"/>
          </w:rPr>
          <w:delText>39</w:delText>
        </w:r>
        <w:r w:rsidR="00035EC0" w:rsidDel="005C4B9A">
          <w:rPr>
            <w:rFonts w:hint="eastAsia"/>
            <w:sz w:val="32"/>
            <w:szCs w:val="32"/>
          </w:rPr>
          <w:delText>6385</w:delText>
        </w:r>
        <w:r w:rsidR="00D21865" w:rsidRPr="00D91A5E" w:rsidDel="005C4B9A">
          <w:rPr>
            <w:sz w:val="32"/>
            <w:szCs w:val="32"/>
          </w:rPr>
          <w:delText>人次，</w:delText>
        </w:r>
      </w:del>
      <w:r w:rsidR="00045720" w:rsidRPr="00D91A5E">
        <w:rPr>
          <w:sz w:val="32"/>
          <w:szCs w:val="32"/>
        </w:rPr>
        <w:t>占总体查询比例为</w:t>
      </w:r>
      <w:r w:rsidR="00F5688C" w:rsidRPr="00D91A5E">
        <w:rPr>
          <w:sz w:val="32"/>
          <w:szCs w:val="32"/>
        </w:rPr>
        <w:t>85.</w:t>
      </w:r>
      <w:r w:rsidR="00035EC0">
        <w:rPr>
          <w:rFonts w:hint="eastAsia"/>
          <w:sz w:val="32"/>
          <w:szCs w:val="32"/>
        </w:rPr>
        <w:t>05</w:t>
      </w:r>
      <w:r w:rsidR="00D21865" w:rsidRPr="00D91A5E">
        <w:rPr>
          <w:sz w:val="32"/>
          <w:szCs w:val="32"/>
        </w:rPr>
        <w:t xml:space="preserve"> %</w:t>
      </w:r>
      <w:r w:rsidR="00D21865" w:rsidRPr="00D91A5E">
        <w:rPr>
          <w:sz w:val="32"/>
          <w:szCs w:val="32"/>
        </w:rPr>
        <w:t>；</w:t>
      </w:r>
      <w:proofErr w:type="gramStart"/>
      <w:r w:rsidR="00D21865" w:rsidRPr="00D91A5E">
        <w:rPr>
          <w:sz w:val="32"/>
          <w:szCs w:val="32"/>
        </w:rPr>
        <w:t>神华处</w:t>
      </w:r>
      <w:ins w:id="19" w:author="admin" w:date="2022-05-12T11:03:00Z">
        <w:r w:rsidR="005C4B9A">
          <w:rPr>
            <w:rFonts w:hint="eastAsia"/>
            <w:sz w:val="32"/>
            <w:szCs w:val="32"/>
          </w:rPr>
          <w:t>核查</w:t>
        </w:r>
      </w:ins>
      <w:proofErr w:type="gramEnd"/>
      <w:ins w:id="20" w:author="admin" w:date="2022-05-12T15:42:00Z">
        <w:r w:rsidR="006E41CC">
          <w:rPr>
            <w:rFonts w:hint="eastAsia"/>
            <w:sz w:val="32"/>
            <w:szCs w:val="32"/>
          </w:rPr>
          <w:t>、</w:t>
        </w:r>
        <w:proofErr w:type="gramStart"/>
        <w:r w:rsidR="006E41CC">
          <w:rPr>
            <w:rFonts w:hint="eastAsia"/>
            <w:sz w:val="32"/>
            <w:szCs w:val="32"/>
          </w:rPr>
          <w:t>核录</w:t>
        </w:r>
      </w:ins>
      <w:proofErr w:type="gramEnd"/>
      <w:del w:id="21" w:author="admin" w:date="2022-05-12T11:03:00Z">
        <w:r w:rsidR="00FE27BE" w:rsidRPr="00D91A5E" w:rsidDel="005C4B9A">
          <w:rPr>
            <w:sz w:val="32"/>
            <w:szCs w:val="32"/>
          </w:rPr>
          <w:delText>查询</w:delText>
        </w:r>
      </w:del>
      <w:r w:rsidR="00035EC0">
        <w:rPr>
          <w:rFonts w:hint="eastAsia"/>
          <w:sz w:val="32"/>
          <w:szCs w:val="32"/>
        </w:rPr>
        <w:t>3134</w:t>
      </w:r>
      <w:r w:rsidR="00D21865" w:rsidRPr="00D91A5E">
        <w:rPr>
          <w:sz w:val="32"/>
          <w:szCs w:val="32"/>
        </w:rPr>
        <w:t>人次，</w:t>
      </w:r>
      <w:del w:id="22" w:author="admin" w:date="2022-05-12T11:03:00Z">
        <w:r w:rsidR="00C23A43" w:rsidRPr="00D91A5E" w:rsidDel="005C4B9A">
          <w:rPr>
            <w:sz w:val="32"/>
            <w:szCs w:val="32"/>
          </w:rPr>
          <w:delText>核录上传有效数据</w:delText>
        </w:r>
        <w:r w:rsidR="00035EC0" w:rsidDel="005C4B9A">
          <w:rPr>
            <w:rFonts w:hint="eastAsia"/>
            <w:sz w:val="32"/>
            <w:szCs w:val="32"/>
          </w:rPr>
          <w:delText>2895</w:delText>
        </w:r>
        <w:r w:rsidR="00D21865" w:rsidRPr="00D91A5E" w:rsidDel="005C4B9A">
          <w:rPr>
            <w:sz w:val="32"/>
            <w:szCs w:val="32"/>
          </w:rPr>
          <w:delText>人次，</w:delText>
        </w:r>
      </w:del>
      <w:r w:rsidR="00045720" w:rsidRPr="00D91A5E">
        <w:rPr>
          <w:sz w:val="32"/>
          <w:szCs w:val="32"/>
        </w:rPr>
        <w:t>占总体查询比例为</w:t>
      </w:r>
      <w:r w:rsidR="00035EC0">
        <w:rPr>
          <w:rFonts w:hint="eastAsia"/>
          <w:sz w:val="32"/>
          <w:szCs w:val="32"/>
        </w:rPr>
        <w:t>92.37</w:t>
      </w:r>
      <w:r w:rsidR="00D21865" w:rsidRPr="00D91A5E">
        <w:rPr>
          <w:sz w:val="32"/>
          <w:szCs w:val="32"/>
        </w:rPr>
        <w:t xml:space="preserve"> %</w:t>
      </w:r>
      <w:r w:rsidR="00F27238" w:rsidRPr="00D91A5E">
        <w:rPr>
          <w:sz w:val="32"/>
          <w:szCs w:val="32"/>
        </w:rPr>
        <w:t>；局机关</w:t>
      </w:r>
      <w:commentRangeStart w:id="23"/>
      <w:r w:rsidR="00F27238" w:rsidRPr="00D91A5E">
        <w:rPr>
          <w:sz w:val="32"/>
          <w:szCs w:val="32"/>
        </w:rPr>
        <w:t>支援干警</w:t>
      </w:r>
      <w:commentRangeEnd w:id="23"/>
      <w:r w:rsidR="005C4B9A">
        <w:rPr>
          <w:rStyle w:val="ae"/>
        </w:rPr>
        <w:commentReference w:id="23"/>
      </w:r>
      <w:ins w:id="24" w:author="admin" w:date="2022-05-12T15:44:00Z">
        <w:r w:rsidR="006E41CC">
          <w:rPr>
            <w:rFonts w:hint="eastAsia"/>
            <w:sz w:val="32"/>
            <w:szCs w:val="32"/>
          </w:rPr>
          <w:t>核查、</w:t>
        </w:r>
        <w:proofErr w:type="gramStart"/>
        <w:r w:rsidR="006E41CC">
          <w:rPr>
            <w:rFonts w:hint="eastAsia"/>
            <w:sz w:val="32"/>
            <w:szCs w:val="32"/>
          </w:rPr>
          <w:t>核录</w:t>
        </w:r>
      </w:ins>
      <w:proofErr w:type="gramEnd"/>
      <w:del w:id="25" w:author="admin" w:date="2022-05-12T11:04:00Z">
        <w:r w:rsidR="00F27238" w:rsidRPr="00D91A5E" w:rsidDel="005C4B9A">
          <w:rPr>
            <w:rFonts w:hint="eastAsia"/>
            <w:sz w:val="32"/>
            <w:szCs w:val="32"/>
          </w:rPr>
          <w:delText>查询</w:delText>
        </w:r>
      </w:del>
      <w:r w:rsidR="00035EC0">
        <w:rPr>
          <w:rFonts w:hint="eastAsia"/>
          <w:sz w:val="32"/>
          <w:szCs w:val="32"/>
        </w:rPr>
        <w:t>4746</w:t>
      </w:r>
      <w:r w:rsidR="00F27238" w:rsidRPr="00D91A5E">
        <w:rPr>
          <w:sz w:val="32"/>
          <w:szCs w:val="32"/>
        </w:rPr>
        <w:t>人次，</w:t>
      </w:r>
      <w:del w:id="26" w:author="admin" w:date="2022-05-12T11:04:00Z">
        <w:r w:rsidR="00F27238" w:rsidRPr="00D91A5E" w:rsidDel="005C4B9A">
          <w:rPr>
            <w:sz w:val="32"/>
            <w:szCs w:val="32"/>
          </w:rPr>
          <w:delText>核录上传有效数据</w:delText>
        </w:r>
        <w:r w:rsidR="00035EC0" w:rsidDel="005C4B9A">
          <w:rPr>
            <w:rFonts w:hint="eastAsia"/>
            <w:sz w:val="32"/>
            <w:szCs w:val="32"/>
          </w:rPr>
          <w:delText>3308</w:delText>
        </w:r>
        <w:r w:rsidR="00F27238" w:rsidRPr="00D91A5E" w:rsidDel="005C4B9A">
          <w:rPr>
            <w:sz w:val="32"/>
            <w:szCs w:val="32"/>
          </w:rPr>
          <w:delText>人次，</w:delText>
        </w:r>
      </w:del>
      <w:r w:rsidR="00F27238" w:rsidRPr="00D91A5E">
        <w:rPr>
          <w:sz w:val="32"/>
          <w:szCs w:val="32"/>
        </w:rPr>
        <w:t>占总体查询比例为</w:t>
      </w:r>
      <w:r w:rsidR="00035EC0">
        <w:rPr>
          <w:rFonts w:hint="eastAsia"/>
          <w:sz w:val="32"/>
          <w:szCs w:val="32"/>
        </w:rPr>
        <w:t>69.70</w:t>
      </w:r>
      <w:r w:rsidR="00F27238" w:rsidRPr="00D91A5E">
        <w:rPr>
          <w:sz w:val="32"/>
          <w:szCs w:val="32"/>
        </w:rPr>
        <w:t xml:space="preserve"> %</w:t>
      </w:r>
      <w:r w:rsidR="00D21865" w:rsidRPr="00D91A5E">
        <w:rPr>
          <w:sz w:val="32"/>
          <w:szCs w:val="32"/>
        </w:rPr>
        <w:t>。</w:t>
      </w:r>
    </w:p>
    <w:p w14:paraId="328864D3" w14:textId="77777777" w:rsidR="00045720" w:rsidRPr="00D91A5E" w:rsidRDefault="00045720" w:rsidP="00045720">
      <w:pPr>
        <w:spacing w:line="579" w:lineRule="exact"/>
        <w:ind w:firstLine="632"/>
        <w:rPr>
          <w:sz w:val="32"/>
          <w:szCs w:val="32"/>
        </w:rPr>
      </w:pPr>
      <w:r w:rsidRPr="00D91A5E">
        <w:rPr>
          <w:sz w:val="32"/>
          <w:szCs w:val="32"/>
        </w:rPr>
        <w:t>根据核查录入相关工作要求，</w:t>
      </w:r>
      <w:r w:rsidR="00D05A6A" w:rsidRPr="00D91A5E">
        <w:rPr>
          <w:sz w:val="32"/>
          <w:szCs w:val="32"/>
        </w:rPr>
        <w:t>各公安处移动警务主管部门要加强对一线单位干警</w:t>
      </w:r>
      <w:r w:rsidRPr="00D91A5E">
        <w:rPr>
          <w:sz w:val="32"/>
          <w:szCs w:val="32"/>
        </w:rPr>
        <w:t>使用</w:t>
      </w:r>
      <w:r w:rsidR="00A86523" w:rsidRPr="00D91A5E">
        <w:rPr>
          <w:sz w:val="32"/>
          <w:szCs w:val="32"/>
        </w:rPr>
        <w:t>的</w:t>
      </w:r>
      <w:r w:rsidRPr="00D91A5E">
        <w:rPr>
          <w:sz w:val="32"/>
          <w:szCs w:val="32"/>
        </w:rPr>
        <w:t>指导</w:t>
      </w:r>
      <w:r w:rsidR="00A86523" w:rsidRPr="00D91A5E">
        <w:rPr>
          <w:sz w:val="32"/>
          <w:szCs w:val="32"/>
        </w:rPr>
        <w:t>和</w:t>
      </w:r>
      <w:r w:rsidRPr="00D91A5E">
        <w:rPr>
          <w:sz w:val="32"/>
          <w:szCs w:val="32"/>
        </w:rPr>
        <w:t>培训</w:t>
      </w:r>
      <w:r w:rsidR="00A86523" w:rsidRPr="00D91A5E">
        <w:rPr>
          <w:sz w:val="32"/>
          <w:szCs w:val="32"/>
        </w:rPr>
        <w:t>，提供有效数据的采集和积累</w:t>
      </w:r>
      <w:r w:rsidR="00B54FE3" w:rsidRPr="00D91A5E">
        <w:rPr>
          <w:sz w:val="32"/>
          <w:szCs w:val="32"/>
        </w:rPr>
        <w:t>，丰富和完善我局基础数据。</w:t>
      </w:r>
      <w:r w:rsidRPr="00D91A5E">
        <w:rPr>
          <w:sz w:val="32"/>
          <w:szCs w:val="32"/>
        </w:rPr>
        <w:t>根据各应用场景和配发量</w:t>
      </w:r>
      <w:r w:rsidR="00B54FE3" w:rsidRPr="00D91A5E">
        <w:rPr>
          <w:sz w:val="32"/>
          <w:szCs w:val="32"/>
        </w:rPr>
        <w:t>、配发比例情况</w:t>
      </w:r>
      <w:r w:rsidRPr="00D91A5E">
        <w:rPr>
          <w:sz w:val="32"/>
          <w:szCs w:val="32"/>
        </w:rPr>
        <w:t>，我们将六大站、乘警支（大）</w:t>
      </w:r>
      <w:r w:rsidR="00C20DB4" w:rsidRPr="00D91A5E">
        <w:rPr>
          <w:sz w:val="32"/>
          <w:szCs w:val="32"/>
        </w:rPr>
        <w:t>队按单部终端</w:t>
      </w:r>
      <w:proofErr w:type="gramStart"/>
      <w:r w:rsidR="00C20DB4" w:rsidRPr="00D91A5E">
        <w:rPr>
          <w:sz w:val="32"/>
          <w:szCs w:val="32"/>
        </w:rPr>
        <w:t>核录</w:t>
      </w:r>
      <w:r w:rsidRPr="00D91A5E">
        <w:rPr>
          <w:sz w:val="32"/>
          <w:szCs w:val="32"/>
        </w:rPr>
        <w:t>量</w:t>
      </w:r>
      <w:proofErr w:type="gramEnd"/>
      <w:r w:rsidRPr="00D91A5E">
        <w:rPr>
          <w:sz w:val="32"/>
          <w:szCs w:val="32"/>
        </w:rPr>
        <w:t>进行了排名，将其它各站</w:t>
      </w:r>
      <w:r w:rsidR="00C20DB4" w:rsidRPr="00D91A5E">
        <w:rPr>
          <w:sz w:val="32"/>
          <w:szCs w:val="32"/>
        </w:rPr>
        <w:t>上报</w:t>
      </w:r>
      <w:r w:rsidRPr="00D91A5E">
        <w:rPr>
          <w:sz w:val="32"/>
          <w:szCs w:val="32"/>
        </w:rPr>
        <w:t>有效</w:t>
      </w:r>
      <w:proofErr w:type="gramStart"/>
      <w:r w:rsidRPr="00D91A5E">
        <w:rPr>
          <w:sz w:val="32"/>
          <w:szCs w:val="32"/>
        </w:rPr>
        <w:t>核录</w:t>
      </w:r>
      <w:r w:rsidR="00C20DB4" w:rsidRPr="00D91A5E">
        <w:rPr>
          <w:sz w:val="32"/>
          <w:szCs w:val="32"/>
        </w:rPr>
        <w:t>数据</w:t>
      </w:r>
      <w:proofErr w:type="gramEnd"/>
      <w:r w:rsidRPr="00D91A5E">
        <w:rPr>
          <w:sz w:val="32"/>
          <w:szCs w:val="32"/>
        </w:rPr>
        <w:t>总量</w:t>
      </w:r>
      <w:r w:rsidR="00C20DB4" w:rsidRPr="00D91A5E">
        <w:rPr>
          <w:sz w:val="32"/>
          <w:szCs w:val="32"/>
        </w:rPr>
        <w:t>进行</w:t>
      </w:r>
      <w:r w:rsidRPr="00D91A5E">
        <w:rPr>
          <w:sz w:val="32"/>
          <w:szCs w:val="32"/>
        </w:rPr>
        <w:t>排名。</w:t>
      </w:r>
      <w:r w:rsidR="00647C7B" w:rsidRPr="00D91A5E">
        <w:rPr>
          <w:sz w:val="32"/>
          <w:szCs w:val="32"/>
        </w:rPr>
        <w:t xml:space="preserve"> </w:t>
      </w:r>
      <w:r w:rsidR="00023D65" w:rsidRPr="00D91A5E">
        <w:rPr>
          <w:sz w:val="32"/>
          <w:szCs w:val="32"/>
        </w:rPr>
        <w:t xml:space="preserve"> </w:t>
      </w:r>
    </w:p>
    <w:p w14:paraId="3590B51D" w14:textId="77777777" w:rsidR="00C32D55" w:rsidRDefault="00C32D55" w:rsidP="007B2F0B">
      <w:pPr>
        <w:spacing w:line="600" w:lineRule="exact"/>
        <w:ind w:firstLineChars="0" w:firstLine="0"/>
        <w:jc w:val="center"/>
        <w:rPr>
          <w:b/>
          <w:sz w:val="32"/>
          <w:szCs w:val="32"/>
        </w:rPr>
      </w:pPr>
    </w:p>
    <w:p w14:paraId="0B80F7CC" w14:textId="77777777" w:rsidR="00C32D55" w:rsidRDefault="00C32D55" w:rsidP="007B2F0B">
      <w:pPr>
        <w:spacing w:line="600" w:lineRule="exact"/>
        <w:ind w:firstLineChars="0" w:firstLine="0"/>
        <w:jc w:val="center"/>
        <w:rPr>
          <w:b/>
          <w:sz w:val="32"/>
          <w:szCs w:val="32"/>
        </w:rPr>
      </w:pPr>
    </w:p>
    <w:p w14:paraId="6DAF13EA" w14:textId="77777777" w:rsidR="00C32D55" w:rsidRDefault="00C32D55" w:rsidP="007B2F0B">
      <w:pPr>
        <w:spacing w:line="600" w:lineRule="exact"/>
        <w:ind w:firstLineChars="0" w:firstLine="0"/>
        <w:jc w:val="center"/>
        <w:rPr>
          <w:b/>
          <w:sz w:val="32"/>
          <w:szCs w:val="32"/>
        </w:rPr>
      </w:pPr>
    </w:p>
    <w:p w14:paraId="709BEACC" w14:textId="77777777" w:rsidR="00C32D55" w:rsidRDefault="00C32D55" w:rsidP="007B2F0B">
      <w:pPr>
        <w:spacing w:line="600" w:lineRule="exact"/>
        <w:ind w:firstLineChars="0" w:firstLine="0"/>
        <w:jc w:val="center"/>
        <w:rPr>
          <w:b/>
          <w:sz w:val="32"/>
          <w:szCs w:val="32"/>
        </w:rPr>
      </w:pPr>
    </w:p>
    <w:p w14:paraId="288B7871" w14:textId="77777777" w:rsidR="00005EC8" w:rsidRPr="00D91A5E" w:rsidRDefault="00005EC8" w:rsidP="007B2F0B">
      <w:pPr>
        <w:spacing w:line="600" w:lineRule="exact"/>
        <w:ind w:firstLineChars="0" w:firstLine="0"/>
        <w:jc w:val="center"/>
        <w:rPr>
          <w:b/>
          <w:sz w:val="32"/>
          <w:szCs w:val="32"/>
        </w:rPr>
      </w:pPr>
      <w:r w:rsidRPr="00D91A5E">
        <w:rPr>
          <w:b/>
          <w:sz w:val="32"/>
          <w:szCs w:val="32"/>
        </w:rPr>
        <w:t>各处</w:t>
      </w:r>
      <w:r w:rsidR="00904D07" w:rsidRPr="00D91A5E">
        <w:rPr>
          <w:b/>
          <w:sz w:val="32"/>
          <w:szCs w:val="32"/>
        </w:rPr>
        <w:t>查询</w:t>
      </w:r>
      <w:r w:rsidR="005203DD" w:rsidRPr="00D91A5E">
        <w:rPr>
          <w:b/>
          <w:sz w:val="32"/>
          <w:szCs w:val="32"/>
        </w:rPr>
        <w:t>、</w:t>
      </w:r>
      <w:proofErr w:type="gramStart"/>
      <w:r w:rsidR="005203DD" w:rsidRPr="00D91A5E">
        <w:rPr>
          <w:b/>
          <w:sz w:val="32"/>
          <w:szCs w:val="32"/>
        </w:rPr>
        <w:t>核录</w:t>
      </w:r>
      <w:r w:rsidR="00DB26F8" w:rsidRPr="00D91A5E">
        <w:rPr>
          <w:b/>
          <w:sz w:val="32"/>
          <w:szCs w:val="32"/>
        </w:rPr>
        <w:t>情况</w:t>
      </w:r>
      <w:proofErr w:type="gramEnd"/>
      <w:r w:rsidR="00D24E7B">
        <w:rPr>
          <w:rFonts w:hint="eastAsia"/>
          <w:b/>
          <w:sz w:val="32"/>
          <w:szCs w:val="32"/>
        </w:rPr>
        <w:t>（</w:t>
      </w:r>
      <w:r w:rsidR="00D24E7B" w:rsidRPr="00D24E7B">
        <w:rPr>
          <w:rFonts w:hint="eastAsia"/>
          <w:b/>
          <w:sz w:val="32"/>
          <w:szCs w:val="32"/>
        </w:rPr>
        <w:t>X</w:t>
      </w:r>
      <w:r w:rsidR="00D24E7B" w:rsidRPr="00D24E7B">
        <w:rPr>
          <w:b/>
          <w:sz w:val="32"/>
          <w:szCs w:val="32"/>
        </w:rPr>
        <w:t>月</w:t>
      </w:r>
      <w:r w:rsidR="00D24E7B" w:rsidRPr="00D24E7B">
        <w:rPr>
          <w:rFonts w:hint="eastAsia"/>
          <w:b/>
          <w:sz w:val="32"/>
          <w:szCs w:val="32"/>
        </w:rPr>
        <w:t>X</w:t>
      </w:r>
      <w:r w:rsidR="00D24E7B" w:rsidRPr="00D24E7B">
        <w:rPr>
          <w:rFonts w:hint="eastAsia"/>
          <w:b/>
          <w:sz w:val="32"/>
          <w:szCs w:val="32"/>
        </w:rPr>
        <w:t>日至</w:t>
      </w:r>
      <w:r w:rsidR="00D24E7B" w:rsidRPr="00D24E7B">
        <w:rPr>
          <w:rFonts w:hint="eastAsia"/>
          <w:b/>
          <w:sz w:val="32"/>
          <w:szCs w:val="32"/>
        </w:rPr>
        <w:t>X</w:t>
      </w:r>
      <w:r w:rsidR="00D24E7B" w:rsidRPr="00D24E7B">
        <w:rPr>
          <w:rFonts w:hint="eastAsia"/>
          <w:b/>
          <w:sz w:val="32"/>
          <w:szCs w:val="32"/>
        </w:rPr>
        <w:t>月</w:t>
      </w:r>
      <w:r w:rsidR="00D24E7B" w:rsidRPr="00D24E7B">
        <w:rPr>
          <w:rFonts w:hint="eastAsia"/>
          <w:b/>
          <w:sz w:val="32"/>
          <w:szCs w:val="32"/>
        </w:rPr>
        <w:t>X</w:t>
      </w:r>
      <w:commentRangeStart w:id="27"/>
      <w:r w:rsidR="00D24E7B" w:rsidRPr="00D24E7B">
        <w:rPr>
          <w:rFonts w:hint="eastAsia"/>
          <w:b/>
          <w:sz w:val="32"/>
          <w:szCs w:val="32"/>
        </w:rPr>
        <w:t>日</w:t>
      </w:r>
      <w:commentRangeEnd w:id="27"/>
      <w:r w:rsidR="005C4B9A">
        <w:rPr>
          <w:rStyle w:val="ae"/>
        </w:rPr>
        <w:commentReference w:id="27"/>
      </w:r>
      <w:r w:rsidR="00D24E7B">
        <w:rPr>
          <w:rFonts w:hint="eastAsia"/>
          <w:b/>
          <w:sz w:val="32"/>
          <w:szCs w:val="32"/>
        </w:rPr>
        <w:t>）</w:t>
      </w:r>
    </w:p>
    <w:p w14:paraId="099842EC" w14:textId="77777777" w:rsidR="00C728E3" w:rsidRPr="00D91A5E" w:rsidRDefault="007F1E18" w:rsidP="007F1E18">
      <w:pPr>
        <w:ind w:firstLineChars="0" w:firstLine="0"/>
        <w:jc w:val="center"/>
        <w:rPr>
          <w:b/>
          <w:sz w:val="32"/>
          <w:szCs w:val="32"/>
        </w:rPr>
      </w:pPr>
      <w:r w:rsidRPr="00D91A5E">
        <w:rPr>
          <w:b/>
          <w:noProof/>
          <w:sz w:val="32"/>
          <w:szCs w:val="32"/>
        </w:rPr>
        <w:drawing>
          <wp:inline distT="0" distB="0" distL="0" distR="0" wp14:anchorId="7F556F61" wp14:editId="0B9ED494">
            <wp:extent cx="5486400" cy="3200400"/>
            <wp:effectExtent l="19050" t="0" r="1905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14C103B" w14:textId="77777777" w:rsidR="00C728E3" w:rsidRPr="00D91A5E" w:rsidRDefault="00C728E3" w:rsidP="007B2F0B">
      <w:pPr>
        <w:spacing w:line="600" w:lineRule="exact"/>
        <w:ind w:firstLineChars="0" w:firstLine="0"/>
        <w:jc w:val="center"/>
        <w:rPr>
          <w:b/>
          <w:sz w:val="32"/>
          <w:szCs w:val="32"/>
        </w:rPr>
      </w:pPr>
    </w:p>
    <w:p w14:paraId="4E177FA0" w14:textId="77777777" w:rsidR="005203DD" w:rsidRPr="00D91A5E" w:rsidRDefault="005203DD" w:rsidP="007B2F0B">
      <w:pPr>
        <w:spacing w:line="600" w:lineRule="exact"/>
        <w:ind w:firstLineChars="0" w:firstLine="0"/>
        <w:jc w:val="center"/>
        <w:rPr>
          <w:b/>
          <w:sz w:val="32"/>
          <w:szCs w:val="32"/>
        </w:rPr>
      </w:pPr>
      <w:r w:rsidRPr="00D91A5E">
        <w:rPr>
          <w:b/>
          <w:sz w:val="32"/>
          <w:szCs w:val="32"/>
        </w:rPr>
        <w:t>各处日均</w:t>
      </w:r>
      <w:proofErr w:type="gramStart"/>
      <w:r w:rsidR="00904D07" w:rsidRPr="00D91A5E">
        <w:rPr>
          <w:b/>
          <w:sz w:val="32"/>
          <w:szCs w:val="32"/>
        </w:rPr>
        <w:t>有效</w:t>
      </w:r>
      <w:r w:rsidRPr="00D91A5E">
        <w:rPr>
          <w:b/>
          <w:sz w:val="32"/>
          <w:szCs w:val="32"/>
        </w:rPr>
        <w:t>核录</w:t>
      </w:r>
      <w:r w:rsidR="00DB26F8" w:rsidRPr="00D91A5E">
        <w:rPr>
          <w:b/>
          <w:sz w:val="32"/>
          <w:szCs w:val="32"/>
        </w:rPr>
        <w:t>情况</w:t>
      </w:r>
      <w:proofErr w:type="gramEnd"/>
      <w:r w:rsidR="00D24E7B">
        <w:rPr>
          <w:rFonts w:hint="eastAsia"/>
          <w:b/>
          <w:sz w:val="32"/>
          <w:szCs w:val="32"/>
        </w:rPr>
        <w:t>（</w:t>
      </w:r>
      <w:r w:rsidR="00D24E7B" w:rsidRPr="00D24E7B">
        <w:rPr>
          <w:rFonts w:hint="eastAsia"/>
          <w:b/>
          <w:sz w:val="32"/>
          <w:szCs w:val="32"/>
        </w:rPr>
        <w:t>X</w:t>
      </w:r>
      <w:r w:rsidR="00D24E7B" w:rsidRPr="00D24E7B">
        <w:rPr>
          <w:b/>
          <w:sz w:val="32"/>
          <w:szCs w:val="32"/>
        </w:rPr>
        <w:t>月</w:t>
      </w:r>
      <w:r w:rsidR="00D24E7B" w:rsidRPr="00D24E7B">
        <w:rPr>
          <w:rFonts w:hint="eastAsia"/>
          <w:b/>
          <w:sz w:val="32"/>
          <w:szCs w:val="32"/>
        </w:rPr>
        <w:t>X</w:t>
      </w:r>
      <w:r w:rsidR="00D24E7B" w:rsidRPr="00D24E7B">
        <w:rPr>
          <w:rFonts w:hint="eastAsia"/>
          <w:b/>
          <w:sz w:val="32"/>
          <w:szCs w:val="32"/>
        </w:rPr>
        <w:t>日至</w:t>
      </w:r>
      <w:r w:rsidR="00D24E7B" w:rsidRPr="00D24E7B">
        <w:rPr>
          <w:rFonts w:hint="eastAsia"/>
          <w:b/>
          <w:sz w:val="32"/>
          <w:szCs w:val="32"/>
        </w:rPr>
        <w:t>X</w:t>
      </w:r>
      <w:r w:rsidR="00D24E7B" w:rsidRPr="00D24E7B">
        <w:rPr>
          <w:rFonts w:hint="eastAsia"/>
          <w:b/>
          <w:sz w:val="32"/>
          <w:szCs w:val="32"/>
        </w:rPr>
        <w:t>月</w:t>
      </w:r>
      <w:r w:rsidR="00D24E7B" w:rsidRPr="00D24E7B">
        <w:rPr>
          <w:rFonts w:hint="eastAsia"/>
          <w:b/>
          <w:sz w:val="32"/>
          <w:szCs w:val="32"/>
        </w:rPr>
        <w:t>X</w:t>
      </w:r>
      <w:r w:rsidR="00D24E7B" w:rsidRPr="00D24E7B">
        <w:rPr>
          <w:rFonts w:hint="eastAsia"/>
          <w:b/>
          <w:sz w:val="32"/>
          <w:szCs w:val="32"/>
        </w:rPr>
        <w:t>日</w:t>
      </w:r>
      <w:r w:rsidR="00D24E7B">
        <w:rPr>
          <w:rFonts w:hint="eastAsia"/>
          <w:b/>
          <w:sz w:val="32"/>
          <w:szCs w:val="32"/>
        </w:rPr>
        <w:t>）</w:t>
      </w:r>
    </w:p>
    <w:p w14:paraId="7687EEF2" w14:textId="77777777" w:rsidR="00AE11A0" w:rsidRPr="00D91A5E" w:rsidRDefault="00AE11A0" w:rsidP="00A87533">
      <w:pPr>
        <w:ind w:firstLineChars="0" w:firstLine="0"/>
        <w:jc w:val="center"/>
        <w:rPr>
          <w:rFonts w:eastAsia="楷体_GB2312"/>
          <w:b/>
          <w:sz w:val="32"/>
          <w:szCs w:val="32"/>
        </w:rPr>
      </w:pPr>
      <w:r w:rsidRPr="00D91A5E">
        <w:rPr>
          <w:rFonts w:eastAsia="楷体_GB2312"/>
          <w:b/>
          <w:noProof/>
          <w:sz w:val="32"/>
          <w:szCs w:val="32"/>
        </w:rPr>
        <w:drawing>
          <wp:inline distT="0" distB="0" distL="0" distR="0" wp14:anchorId="674DDA73" wp14:editId="30C25FD2">
            <wp:extent cx="5486400" cy="3200400"/>
            <wp:effectExtent l="19050" t="0" r="1905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7E6A13D" w14:textId="77777777" w:rsidR="00C32D55" w:rsidRDefault="00C32D55" w:rsidP="007B2F0B">
      <w:pPr>
        <w:ind w:firstLine="634"/>
        <w:rPr>
          <w:rFonts w:eastAsia="楷体_GB2312"/>
          <w:b/>
          <w:sz w:val="32"/>
          <w:szCs w:val="32"/>
        </w:rPr>
      </w:pPr>
    </w:p>
    <w:p w14:paraId="45C48D95" w14:textId="20CA3D3E" w:rsidR="00D21865" w:rsidRDefault="00C23A43" w:rsidP="007B2F0B">
      <w:pPr>
        <w:ind w:firstLine="634"/>
        <w:rPr>
          <w:rFonts w:eastAsia="楷体_GB2312"/>
          <w:b/>
          <w:sz w:val="32"/>
          <w:szCs w:val="32"/>
        </w:rPr>
      </w:pPr>
      <w:r w:rsidRPr="00D91A5E">
        <w:rPr>
          <w:rFonts w:eastAsia="楷体_GB2312"/>
          <w:b/>
          <w:sz w:val="32"/>
          <w:szCs w:val="32"/>
        </w:rPr>
        <w:t>（一）</w:t>
      </w:r>
      <w:commentRangeStart w:id="28"/>
      <w:r w:rsidR="006A05E4">
        <w:rPr>
          <w:rFonts w:eastAsia="楷体_GB2312" w:hint="eastAsia"/>
          <w:b/>
          <w:sz w:val="32"/>
          <w:szCs w:val="32"/>
        </w:rPr>
        <w:t>重点</w:t>
      </w:r>
      <w:r w:rsidR="00D21865" w:rsidRPr="00D91A5E">
        <w:rPr>
          <w:rFonts w:eastAsia="楷体_GB2312"/>
          <w:b/>
          <w:sz w:val="32"/>
          <w:szCs w:val="32"/>
        </w:rPr>
        <w:t>大站</w:t>
      </w:r>
      <w:commentRangeEnd w:id="28"/>
      <w:r w:rsidR="00DD3A98">
        <w:rPr>
          <w:rStyle w:val="ae"/>
        </w:rPr>
        <w:commentReference w:id="28"/>
      </w:r>
      <w:proofErr w:type="gramStart"/>
      <w:r w:rsidR="00D21865" w:rsidRPr="00D91A5E">
        <w:rPr>
          <w:rFonts w:eastAsia="楷体_GB2312"/>
          <w:b/>
          <w:sz w:val="32"/>
          <w:szCs w:val="32"/>
        </w:rPr>
        <w:t>核录排名</w:t>
      </w:r>
      <w:proofErr w:type="gramEnd"/>
      <w:r w:rsidR="00D21865" w:rsidRPr="00D91A5E">
        <w:rPr>
          <w:rFonts w:eastAsia="楷体_GB2312"/>
          <w:b/>
          <w:sz w:val="32"/>
          <w:szCs w:val="32"/>
        </w:rPr>
        <w:t>情况</w:t>
      </w:r>
    </w:p>
    <w:tbl>
      <w:tblPr>
        <w:tblW w:w="9847" w:type="dxa"/>
        <w:jc w:val="center"/>
        <w:tblLook w:val="04A0" w:firstRow="1" w:lastRow="0" w:firstColumn="1" w:lastColumn="0" w:noHBand="0" w:noVBand="1"/>
      </w:tblPr>
      <w:tblGrid>
        <w:gridCol w:w="767"/>
        <w:gridCol w:w="1820"/>
        <w:gridCol w:w="1080"/>
        <w:gridCol w:w="1080"/>
        <w:gridCol w:w="900"/>
        <w:gridCol w:w="1080"/>
        <w:gridCol w:w="1560"/>
        <w:gridCol w:w="1560"/>
      </w:tblGrid>
      <w:tr w:rsidR="006A05E4" w:rsidRPr="006A05E4" w14:paraId="22E38407" w14:textId="77777777" w:rsidTr="007520A1">
        <w:trPr>
          <w:trHeight w:val="270"/>
          <w:jc w:val="center"/>
        </w:trPr>
        <w:tc>
          <w:tcPr>
            <w:tcW w:w="7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78609A" w14:textId="77777777" w:rsidR="006A05E4" w:rsidRPr="006A05E4" w:rsidRDefault="006A05E4" w:rsidP="007520A1">
            <w:pPr>
              <w:ind w:firstLineChars="0" w:firstLine="0"/>
              <w:jc w:val="center"/>
              <w:rPr>
                <w:rFonts w:ascii="宋体" w:eastAsia="宋体" w:hAnsi="宋体" w:cs="宋体"/>
                <w:color w:val="000000"/>
                <w:sz w:val="22"/>
                <w:szCs w:val="22"/>
              </w:rPr>
            </w:pPr>
            <w:r w:rsidRPr="006A05E4">
              <w:rPr>
                <w:rFonts w:ascii="宋体" w:eastAsia="宋体" w:hAnsi="宋体" w:cs="宋体" w:hint="eastAsia"/>
                <w:color w:val="000000"/>
                <w:sz w:val="22"/>
                <w:szCs w:val="22"/>
              </w:rPr>
              <w:t>序号</w:t>
            </w:r>
          </w:p>
        </w:tc>
        <w:tc>
          <w:tcPr>
            <w:tcW w:w="1820" w:type="dxa"/>
            <w:tcBorders>
              <w:top w:val="single" w:sz="4" w:space="0" w:color="auto"/>
              <w:left w:val="nil"/>
              <w:bottom w:val="single" w:sz="4" w:space="0" w:color="auto"/>
              <w:right w:val="single" w:sz="4" w:space="0" w:color="auto"/>
            </w:tcBorders>
            <w:shd w:val="clear" w:color="auto" w:fill="auto"/>
            <w:noWrap/>
            <w:vAlign w:val="center"/>
            <w:hideMark/>
          </w:tcPr>
          <w:p w14:paraId="451EB4C2" w14:textId="77777777" w:rsidR="006A05E4" w:rsidRPr="006A05E4" w:rsidRDefault="006A05E4" w:rsidP="007520A1">
            <w:pPr>
              <w:ind w:firstLineChars="0" w:firstLine="0"/>
              <w:jc w:val="center"/>
              <w:rPr>
                <w:rFonts w:ascii="宋体" w:eastAsia="宋体" w:hAnsi="宋体" w:cs="宋体"/>
                <w:color w:val="000000"/>
                <w:sz w:val="22"/>
                <w:szCs w:val="22"/>
              </w:rPr>
            </w:pPr>
            <w:r w:rsidRPr="006A05E4">
              <w:rPr>
                <w:rFonts w:ascii="宋体" w:eastAsia="宋体" w:hAnsi="宋体" w:cs="宋体" w:hint="eastAsia"/>
                <w:color w:val="000000"/>
                <w:sz w:val="22"/>
                <w:szCs w:val="22"/>
              </w:rPr>
              <w:t>单位名称</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60954E3" w14:textId="77777777" w:rsidR="006A05E4" w:rsidRPr="00311415" w:rsidRDefault="006A05E4" w:rsidP="007520A1">
            <w:pPr>
              <w:ind w:firstLineChars="0" w:firstLine="0"/>
              <w:jc w:val="center"/>
              <w:rPr>
                <w:rFonts w:ascii="宋体" w:eastAsia="宋体" w:hAnsi="宋体" w:cs="宋体"/>
                <w:color w:val="FF0000"/>
                <w:sz w:val="22"/>
                <w:szCs w:val="22"/>
              </w:rPr>
            </w:pPr>
            <w:r w:rsidRPr="00311415">
              <w:rPr>
                <w:rFonts w:ascii="宋体" w:eastAsia="宋体" w:hAnsi="宋体" w:cs="宋体" w:hint="eastAsia"/>
                <w:color w:val="FF0000"/>
                <w:sz w:val="22"/>
                <w:szCs w:val="22"/>
              </w:rPr>
              <w:t>查询总数</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F0A5D35" w14:textId="2CBA0E15" w:rsidR="006A05E4" w:rsidRPr="006A05E4" w:rsidRDefault="00DD3A98" w:rsidP="007520A1">
            <w:pPr>
              <w:ind w:firstLineChars="0" w:firstLine="0"/>
              <w:jc w:val="center"/>
              <w:rPr>
                <w:rFonts w:ascii="宋体" w:eastAsia="宋体" w:hAnsi="宋体" w:cs="宋体"/>
                <w:color w:val="000000"/>
                <w:sz w:val="22"/>
                <w:szCs w:val="22"/>
              </w:rPr>
            </w:pPr>
            <w:r>
              <w:rPr>
                <w:rFonts w:ascii="宋体" w:eastAsia="宋体" w:hAnsi="宋体" w:cs="宋体" w:hint="eastAsia"/>
                <w:color w:val="000000"/>
                <w:sz w:val="22"/>
                <w:szCs w:val="22"/>
              </w:rPr>
              <w:t>核查总数</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7BA6A4CC" w14:textId="77777777" w:rsidR="006A05E4" w:rsidRPr="00311415" w:rsidRDefault="006A05E4" w:rsidP="007520A1">
            <w:pPr>
              <w:ind w:firstLineChars="0" w:firstLine="0"/>
              <w:jc w:val="center"/>
              <w:rPr>
                <w:rFonts w:ascii="宋体" w:eastAsia="宋体" w:hAnsi="宋体" w:cs="宋体"/>
                <w:color w:val="FF0000"/>
                <w:sz w:val="22"/>
                <w:szCs w:val="22"/>
              </w:rPr>
            </w:pPr>
            <w:r w:rsidRPr="00311415">
              <w:rPr>
                <w:rFonts w:ascii="宋体" w:eastAsia="宋体" w:hAnsi="宋体" w:cs="宋体" w:hint="eastAsia"/>
                <w:color w:val="FF0000"/>
                <w:sz w:val="22"/>
                <w:szCs w:val="22"/>
              </w:rPr>
              <w:t>小计</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30D31B3" w14:textId="77777777" w:rsidR="006A05E4" w:rsidRPr="00311415" w:rsidRDefault="006A05E4" w:rsidP="007520A1">
            <w:pPr>
              <w:ind w:firstLineChars="0" w:firstLine="0"/>
              <w:jc w:val="center"/>
              <w:rPr>
                <w:rFonts w:ascii="宋体" w:eastAsia="宋体" w:hAnsi="宋体" w:cs="宋体"/>
                <w:color w:val="000000"/>
                <w:sz w:val="22"/>
                <w:szCs w:val="22"/>
                <w:highlight w:val="yellow"/>
              </w:rPr>
            </w:pPr>
            <w:r w:rsidRPr="00311415">
              <w:rPr>
                <w:rFonts w:ascii="宋体" w:eastAsia="宋体" w:hAnsi="宋体" w:cs="宋体" w:hint="eastAsia"/>
                <w:color w:val="000000"/>
                <w:sz w:val="22"/>
                <w:szCs w:val="22"/>
                <w:highlight w:val="yellow"/>
              </w:rPr>
              <w:t>终端</w:t>
            </w:r>
            <w:commentRangeStart w:id="29"/>
            <w:r w:rsidRPr="00311415">
              <w:rPr>
                <w:rFonts w:ascii="宋体" w:eastAsia="宋体" w:hAnsi="宋体" w:cs="宋体" w:hint="eastAsia"/>
                <w:color w:val="000000"/>
                <w:sz w:val="22"/>
                <w:szCs w:val="22"/>
                <w:highlight w:val="yellow"/>
              </w:rPr>
              <w:t>数量</w:t>
            </w:r>
            <w:commentRangeEnd w:id="29"/>
            <w:r w:rsidR="00960E5A">
              <w:rPr>
                <w:rStyle w:val="ae"/>
              </w:rPr>
              <w:commentReference w:id="29"/>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6C388926" w14:textId="77777777" w:rsidR="006A05E4" w:rsidRPr="00311415" w:rsidRDefault="006A05E4" w:rsidP="007520A1">
            <w:pPr>
              <w:ind w:firstLineChars="0" w:firstLine="0"/>
              <w:jc w:val="center"/>
              <w:rPr>
                <w:rFonts w:ascii="宋体" w:eastAsia="宋体" w:hAnsi="宋体" w:cs="宋体"/>
                <w:color w:val="FF0000"/>
                <w:sz w:val="22"/>
                <w:szCs w:val="22"/>
              </w:rPr>
            </w:pPr>
            <w:r w:rsidRPr="00311415">
              <w:rPr>
                <w:rFonts w:ascii="宋体" w:eastAsia="宋体" w:hAnsi="宋体" w:cs="宋体" w:hint="eastAsia"/>
                <w:color w:val="FF0000"/>
                <w:sz w:val="22"/>
                <w:szCs w:val="22"/>
              </w:rPr>
              <w:t>单部</w:t>
            </w:r>
            <w:proofErr w:type="gramStart"/>
            <w:r w:rsidRPr="00311415">
              <w:rPr>
                <w:rFonts w:ascii="宋体" w:eastAsia="宋体" w:hAnsi="宋体" w:cs="宋体" w:hint="eastAsia"/>
                <w:color w:val="FF0000"/>
                <w:sz w:val="22"/>
                <w:szCs w:val="22"/>
              </w:rPr>
              <w:t>核录</w:t>
            </w:r>
            <w:commentRangeStart w:id="30"/>
            <w:r w:rsidRPr="00311415">
              <w:rPr>
                <w:rFonts w:ascii="宋体" w:eastAsia="宋体" w:hAnsi="宋体" w:cs="宋体" w:hint="eastAsia"/>
                <w:color w:val="FF0000"/>
                <w:sz w:val="22"/>
                <w:szCs w:val="22"/>
              </w:rPr>
              <w:t>数量</w:t>
            </w:r>
            <w:commentRangeEnd w:id="30"/>
            <w:proofErr w:type="gramEnd"/>
            <w:r w:rsidR="00960E5A">
              <w:rPr>
                <w:rStyle w:val="ae"/>
              </w:rPr>
              <w:commentReference w:id="30"/>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4FF270F0" w14:textId="77777777" w:rsidR="006A05E4" w:rsidRPr="006A05E4" w:rsidRDefault="006A05E4" w:rsidP="007520A1">
            <w:pPr>
              <w:ind w:firstLineChars="0" w:firstLine="0"/>
              <w:jc w:val="center"/>
              <w:rPr>
                <w:rFonts w:ascii="宋体" w:eastAsia="宋体" w:hAnsi="宋体" w:cs="宋体"/>
                <w:color w:val="000000"/>
                <w:sz w:val="22"/>
                <w:szCs w:val="22"/>
              </w:rPr>
            </w:pPr>
            <w:r w:rsidRPr="006A05E4">
              <w:rPr>
                <w:rFonts w:ascii="宋体" w:eastAsia="宋体" w:hAnsi="宋体" w:cs="宋体" w:hint="eastAsia"/>
                <w:color w:val="000000"/>
                <w:sz w:val="22"/>
                <w:szCs w:val="22"/>
              </w:rPr>
              <w:t>单部核查数量</w:t>
            </w:r>
          </w:p>
        </w:tc>
      </w:tr>
      <w:tr w:rsidR="006A05E4" w:rsidRPr="006A05E4" w14:paraId="4FA297AE" w14:textId="77777777" w:rsidTr="007520A1">
        <w:trPr>
          <w:trHeight w:val="270"/>
          <w:jc w:val="center"/>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14:paraId="0D4CB60C" w14:textId="77777777" w:rsidR="006A05E4" w:rsidRPr="006A05E4" w:rsidRDefault="006A05E4" w:rsidP="007520A1">
            <w:pPr>
              <w:ind w:firstLineChars="0" w:firstLine="0"/>
              <w:jc w:val="center"/>
              <w:rPr>
                <w:rFonts w:ascii="宋体" w:eastAsia="宋体" w:hAnsi="宋体" w:cs="宋体"/>
                <w:color w:val="000000"/>
                <w:sz w:val="22"/>
                <w:szCs w:val="22"/>
              </w:rPr>
            </w:pPr>
            <w:r w:rsidRPr="006A05E4">
              <w:rPr>
                <w:rFonts w:ascii="宋体" w:eastAsia="宋体" w:hAnsi="宋体" w:cs="宋体" w:hint="eastAsia"/>
                <w:color w:val="000000"/>
                <w:sz w:val="22"/>
                <w:szCs w:val="22"/>
              </w:rPr>
              <w:t>1</w:t>
            </w:r>
          </w:p>
        </w:tc>
        <w:tc>
          <w:tcPr>
            <w:tcW w:w="1820" w:type="dxa"/>
            <w:tcBorders>
              <w:top w:val="nil"/>
              <w:left w:val="nil"/>
              <w:bottom w:val="single" w:sz="4" w:space="0" w:color="auto"/>
              <w:right w:val="single" w:sz="4" w:space="0" w:color="auto"/>
            </w:tcBorders>
            <w:shd w:val="clear" w:color="auto" w:fill="auto"/>
            <w:noWrap/>
            <w:vAlign w:val="center"/>
            <w:hideMark/>
          </w:tcPr>
          <w:p w14:paraId="52F091FF" w14:textId="77777777" w:rsidR="006A05E4" w:rsidRPr="006A05E4" w:rsidRDefault="006A05E4" w:rsidP="007520A1">
            <w:pPr>
              <w:ind w:firstLineChars="0" w:firstLine="0"/>
              <w:jc w:val="center"/>
              <w:rPr>
                <w:rFonts w:ascii="宋体" w:eastAsia="宋体" w:hAnsi="宋体" w:cs="宋体"/>
                <w:color w:val="000000"/>
                <w:sz w:val="22"/>
                <w:szCs w:val="22"/>
              </w:rPr>
            </w:pPr>
            <w:r w:rsidRPr="006A05E4">
              <w:rPr>
                <w:rFonts w:ascii="宋体" w:eastAsia="宋体" w:hAnsi="宋体" w:cs="宋体" w:hint="eastAsia"/>
                <w:color w:val="000000"/>
                <w:sz w:val="22"/>
                <w:szCs w:val="22"/>
              </w:rPr>
              <w:t>清河站派出所</w:t>
            </w:r>
          </w:p>
        </w:tc>
        <w:tc>
          <w:tcPr>
            <w:tcW w:w="1080" w:type="dxa"/>
            <w:tcBorders>
              <w:top w:val="nil"/>
              <w:left w:val="nil"/>
              <w:bottom w:val="single" w:sz="4" w:space="0" w:color="auto"/>
              <w:right w:val="single" w:sz="4" w:space="0" w:color="auto"/>
            </w:tcBorders>
            <w:shd w:val="clear" w:color="auto" w:fill="auto"/>
            <w:noWrap/>
            <w:vAlign w:val="center"/>
            <w:hideMark/>
          </w:tcPr>
          <w:p w14:paraId="721DC0D8" w14:textId="77777777" w:rsidR="006A05E4" w:rsidRPr="00311415" w:rsidRDefault="006A05E4" w:rsidP="007520A1">
            <w:pPr>
              <w:ind w:firstLineChars="0" w:firstLine="0"/>
              <w:jc w:val="center"/>
              <w:rPr>
                <w:rFonts w:ascii="宋体" w:eastAsia="宋体" w:hAnsi="宋体" w:cs="宋体"/>
                <w:color w:val="FF0000"/>
                <w:sz w:val="22"/>
                <w:szCs w:val="22"/>
              </w:rPr>
            </w:pPr>
            <w:r w:rsidRPr="00311415">
              <w:rPr>
                <w:rFonts w:ascii="宋体" w:eastAsia="宋体" w:hAnsi="宋体" w:cs="宋体"/>
                <w:color w:val="FF0000"/>
                <w:sz w:val="22"/>
                <w:szCs w:val="22"/>
              </w:rPr>
              <w:t>2321</w:t>
            </w:r>
          </w:p>
        </w:tc>
        <w:tc>
          <w:tcPr>
            <w:tcW w:w="1080" w:type="dxa"/>
            <w:tcBorders>
              <w:top w:val="nil"/>
              <w:left w:val="nil"/>
              <w:bottom w:val="single" w:sz="4" w:space="0" w:color="auto"/>
              <w:right w:val="single" w:sz="4" w:space="0" w:color="auto"/>
            </w:tcBorders>
            <w:shd w:val="clear" w:color="auto" w:fill="auto"/>
            <w:noWrap/>
            <w:vAlign w:val="center"/>
            <w:hideMark/>
          </w:tcPr>
          <w:p w14:paraId="7A7C1D2B" w14:textId="77777777" w:rsidR="006A05E4" w:rsidRPr="006A05E4" w:rsidRDefault="006A05E4" w:rsidP="007520A1">
            <w:pPr>
              <w:ind w:firstLineChars="0" w:firstLine="0"/>
              <w:jc w:val="center"/>
              <w:rPr>
                <w:rFonts w:ascii="宋体" w:eastAsia="宋体" w:hAnsi="宋体" w:cs="宋体"/>
                <w:color w:val="000000"/>
                <w:sz w:val="22"/>
                <w:szCs w:val="22"/>
              </w:rPr>
            </w:pPr>
            <w:r w:rsidRPr="006A05E4">
              <w:rPr>
                <w:rFonts w:ascii="宋体" w:eastAsia="宋体" w:hAnsi="宋体" w:cs="宋体" w:hint="eastAsia"/>
                <w:color w:val="000000"/>
                <w:sz w:val="22"/>
                <w:szCs w:val="22"/>
              </w:rPr>
              <w:t>18216</w:t>
            </w:r>
          </w:p>
        </w:tc>
        <w:tc>
          <w:tcPr>
            <w:tcW w:w="900" w:type="dxa"/>
            <w:tcBorders>
              <w:top w:val="nil"/>
              <w:left w:val="nil"/>
              <w:bottom w:val="single" w:sz="4" w:space="0" w:color="auto"/>
              <w:right w:val="single" w:sz="4" w:space="0" w:color="auto"/>
            </w:tcBorders>
            <w:shd w:val="clear" w:color="auto" w:fill="auto"/>
            <w:noWrap/>
            <w:vAlign w:val="center"/>
            <w:hideMark/>
          </w:tcPr>
          <w:p w14:paraId="067800D2" w14:textId="77777777" w:rsidR="006A05E4" w:rsidRPr="00311415" w:rsidRDefault="006A05E4" w:rsidP="007520A1">
            <w:pPr>
              <w:ind w:firstLineChars="0" w:firstLine="0"/>
              <w:jc w:val="center"/>
              <w:rPr>
                <w:rFonts w:ascii="宋体" w:eastAsia="宋体" w:hAnsi="宋体" w:cs="宋体"/>
                <w:color w:val="FF0000"/>
                <w:sz w:val="22"/>
                <w:szCs w:val="22"/>
              </w:rPr>
            </w:pPr>
            <w:r w:rsidRPr="00311415">
              <w:rPr>
                <w:rFonts w:ascii="宋体" w:eastAsia="宋体" w:hAnsi="宋体" w:cs="宋体"/>
                <w:color w:val="FF0000"/>
                <w:sz w:val="22"/>
                <w:szCs w:val="22"/>
              </w:rPr>
              <w:t>20537</w:t>
            </w:r>
          </w:p>
        </w:tc>
        <w:tc>
          <w:tcPr>
            <w:tcW w:w="1080" w:type="dxa"/>
            <w:tcBorders>
              <w:top w:val="nil"/>
              <w:left w:val="nil"/>
              <w:bottom w:val="single" w:sz="4" w:space="0" w:color="auto"/>
              <w:right w:val="single" w:sz="4" w:space="0" w:color="auto"/>
            </w:tcBorders>
            <w:shd w:val="clear" w:color="auto" w:fill="auto"/>
            <w:noWrap/>
            <w:vAlign w:val="center"/>
            <w:hideMark/>
          </w:tcPr>
          <w:p w14:paraId="44C4380E" w14:textId="77777777" w:rsidR="006A05E4" w:rsidRPr="00311415" w:rsidRDefault="006A05E4" w:rsidP="007520A1">
            <w:pPr>
              <w:ind w:firstLineChars="0" w:firstLine="0"/>
              <w:jc w:val="center"/>
              <w:rPr>
                <w:rFonts w:ascii="宋体" w:eastAsia="宋体" w:hAnsi="宋体" w:cs="宋体"/>
                <w:color w:val="000000"/>
                <w:sz w:val="22"/>
                <w:szCs w:val="22"/>
                <w:highlight w:val="yellow"/>
              </w:rPr>
            </w:pPr>
            <w:r w:rsidRPr="00311415">
              <w:rPr>
                <w:rFonts w:ascii="宋体" w:eastAsia="宋体" w:hAnsi="宋体" w:cs="宋体"/>
                <w:color w:val="000000"/>
                <w:sz w:val="22"/>
                <w:szCs w:val="22"/>
                <w:highlight w:val="yellow"/>
              </w:rPr>
              <w:t>13</w:t>
            </w:r>
          </w:p>
        </w:tc>
        <w:tc>
          <w:tcPr>
            <w:tcW w:w="1560" w:type="dxa"/>
            <w:tcBorders>
              <w:top w:val="nil"/>
              <w:left w:val="nil"/>
              <w:bottom w:val="single" w:sz="4" w:space="0" w:color="auto"/>
              <w:right w:val="single" w:sz="4" w:space="0" w:color="auto"/>
            </w:tcBorders>
            <w:shd w:val="clear" w:color="auto" w:fill="auto"/>
            <w:noWrap/>
            <w:vAlign w:val="center"/>
            <w:hideMark/>
          </w:tcPr>
          <w:p w14:paraId="36A73AAB" w14:textId="77777777" w:rsidR="006A05E4" w:rsidRPr="00311415" w:rsidRDefault="006A05E4" w:rsidP="007520A1">
            <w:pPr>
              <w:ind w:firstLineChars="0" w:firstLine="0"/>
              <w:jc w:val="center"/>
              <w:rPr>
                <w:rFonts w:ascii="宋体" w:eastAsia="宋体" w:hAnsi="宋体" w:cs="宋体"/>
                <w:color w:val="FF0000"/>
                <w:sz w:val="22"/>
                <w:szCs w:val="22"/>
              </w:rPr>
            </w:pPr>
            <w:r w:rsidRPr="00311415">
              <w:rPr>
                <w:rFonts w:ascii="宋体" w:eastAsia="宋体" w:hAnsi="宋体" w:cs="宋体"/>
                <w:color w:val="FF0000"/>
                <w:sz w:val="22"/>
                <w:szCs w:val="22"/>
              </w:rPr>
              <w:t>1401.23</w:t>
            </w:r>
          </w:p>
        </w:tc>
        <w:tc>
          <w:tcPr>
            <w:tcW w:w="1560" w:type="dxa"/>
            <w:tcBorders>
              <w:top w:val="nil"/>
              <w:left w:val="nil"/>
              <w:bottom w:val="single" w:sz="4" w:space="0" w:color="auto"/>
              <w:right w:val="single" w:sz="4" w:space="0" w:color="auto"/>
            </w:tcBorders>
            <w:shd w:val="clear" w:color="auto" w:fill="auto"/>
            <w:noWrap/>
            <w:vAlign w:val="center"/>
            <w:hideMark/>
          </w:tcPr>
          <w:p w14:paraId="488273D5" w14:textId="77777777" w:rsidR="006A05E4" w:rsidRPr="006A05E4" w:rsidRDefault="006A05E4" w:rsidP="007520A1">
            <w:pPr>
              <w:ind w:firstLineChars="0" w:firstLine="0"/>
              <w:jc w:val="center"/>
              <w:rPr>
                <w:rFonts w:ascii="宋体" w:eastAsia="宋体" w:hAnsi="宋体" w:cs="宋体"/>
                <w:color w:val="000000"/>
                <w:sz w:val="22"/>
                <w:szCs w:val="22"/>
              </w:rPr>
            </w:pPr>
            <w:r w:rsidRPr="006A05E4">
              <w:rPr>
                <w:rFonts w:ascii="宋体" w:eastAsia="宋体" w:hAnsi="宋体" w:cs="宋体" w:hint="eastAsia"/>
                <w:color w:val="000000"/>
                <w:sz w:val="22"/>
                <w:szCs w:val="22"/>
              </w:rPr>
              <w:t>1579.77</w:t>
            </w:r>
          </w:p>
        </w:tc>
      </w:tr>
      <w:tr w:rsidR="006A05E4" w:rsidRPr="006A05E4" w14:paraId="72EF437A" w14:textId="77777777" w:rsidTr="007520A1">
        <w:trPr>
          <w:trHeight w:val="270"/>
          <w:jc w:val="center"/>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14:paraId="2BA1DE3B" w14:textId="77777777" w:rsidR="006A05E4" w:rsidRPr="006A05E4" w:rsidRDefault="006A05E4" w:rsidP="007520A1">
            <w:pPr>
              <w:ind w:firstLineChars="0" w:firstLine="0"/>
              <w:jc w:val="center"/>
              <w:rPr>
                <w:rFonts w:ascii="宋体" w:eastAsia="宋体" w:hAnsi="宋体" w:cs="宋体"/>
                <w:color w:val="000000"/>
                <w:sz w:val="22"/>
                <w:szCs w:val="22"/>
              </w:rPr>
            </w:pPr>
            <w:r w:rsidRPr="006A05E4">
              <w:rPr>
                <w:rFonts w:ascii="宋体" w:eastAsia="宋体" w:hAnsi="宋体" w:cs="宋体" w:hint="eastAsia"/>
                <w:color w:val="000000"/>
                <w:sz w:val="22"/>
                <w:szCs w:val="22"/>
              </w:rPr>
              <w:t>2</w:t>
            </w:r>
          </w:p>
        </w:tc>
        <w:tc>
          <w:tcPr>
            <w:tcW w:w="1820" w:type="dxa"/>
            <w:tcBorders>
              <w:top w:val="nil"/>
              <w:left w:val="nil"/>
              <w:bottom w:val="single" w:sz="4" w:space="0" w:color="auto"/>
              <w:right w:val="single" w:sz="4" w:space="0" w:color="auto"/>
            </w:tcBorders>
            <w:shd w:val="clear" w:color="auto" w:fill="auto"/>
            <w:noWrap/>
            <w:vAlign w:val="center"/>
            <w:hideMark/>
          </w:tcPr>
          <w:p w14:paraId="7BD7461C" w14:textId="77777777" w:rsidR="006A05E4" w:rsidRPr="006A05E4" w:rsidRDefault="006A05E4" w:rsidP="007520A1">
            <w:pPr>
              <w:ind w:firstLineChars="0" w:firstLine="0"/>
              <w:jc w:val="center"/>
              <w:rPr>
                <w:rFonts w:ascii="宋体" w:eastAsia="宋体" w:hAnsi="宋体" w:cs="宋体"/>
                <w:color w:val="000000"/>
                <w:sz w:val="22"/>
                <w:szCs w:val="22"/>
              </w:rPr>
            </w:pPr>
            <w:r w:rsidRPr="006A05E4">
              <w:rPr>
                <w:rFonts w:ascii="宋体" w:eastAsia="宋体" w:hAnsi="宋体" w:cs="宋体" w:hint="eastAsia"/>
                <w:color w:val="000000"/>
                <w:sz w:val="22"/>
                <w:szCs w:val="22"/>
              </w:rPr>
              <w:t>北京西站派出所</w:t>
            </w:r>
          </w:p>
        </w:tc>
        <w:tc>
          <w:tcPr>
            <w:tcW w:w="1080" w:type="dxa"/>
            <w:tcBorders>
              <w:top w:val="nil"/>
              <w:left w:val="nil"/>
              <w:bottom w:val="single" w:sz="4" w:space="0" w:color="auto"/>
              <w:right w:val="single" w:sz="4" w:space="0" w:color="auto"/>
            </w:tcBorders>
            <w:shd w:val="clear" w:color="auto" w:fill="auto"/>
            <w:noWrap/>
            <w:vAlign w:val="center"/>
            <w:hideMark/>
          </w:tcPr>
          <w:p w14:paraId="0CA9A7B8" w14:textId="77777777" w:rsidR="006A05E4" w:rsidRPr="00311415" w:rsidRDefault="006A05E4" w:rsidP="007520A1">
            <w:pPr>
              <w:ind w:firstLineChars="0" w:firstLine="0"/>
              <w:jc w:val="center"/>
              <w:rPr>
                <w:rFonts w:ascii="宋体" w:eastAsia="宋体" w:hAnsi="宋体" w:cs="宋体"/>
                <w:color w:val="FF0000"/>
                <w:sz w:val="22"/>
                <w:szCs w:val="22"/>
              </w:rPr>
            </w:pPr>
            <w:r w:rsidRPr="00311415">
              <w:rPr>
                <w:rFonts w:ascii="宋体" w:eastAsia="宋体" w:hAnsi="宋体" w:cs="宋体"/>
                <w:color w:val="FF0000"/>
                <w:sz w:val="22"/>
                <w:szCs w:val="22"/>
              </w:rPr>
              <w:t>6548</w:t>
            </w:r>
          </w:p>
        </w:tc>
        <w:tc>
          <w:tcPr>
            <w:tcW w:w="1080" w:type="dxa"/>
            <w:tcBorders>
              <w:top w:val="nil"/>
              <w:left w:val="nil"/>
              <w:bottom w:val="single" w:sz="4" w:space="0" w:color="auto"/>
              <w:right w:val="single" w:sz="4" w:space="0" w:color="auto"/>
            </w:tcBorders>
            <w:shd w:val="clear" w:color="auto" w:fill="auto"/>
            <w:noWrap/>
            <w:vAlign w:val="center"/>
            <w:hideMark/>
          </w:tcPr>
          <w:p w14:paraId="639407F2" w14:textId="77777777" w:rsidR="006A05E4" w:rsidRPr="006A05E4" w:rsidRDefault="006A05E4" w:rsidP="007520A1">
            <w:pPr>
              <w:ind w:firstLineChars="0" w:firstLine="0"/>
              <w:jc w:val="center"/>
              <w:rPr>
                <w:rFonts w:ascii="宋体" w:eastAsia="宋体" w:hAnsi="宋体" w:cs="宋体"/>
                <w:color w:val="000000"/>
                <w:sz w:val="22"/>
                <w:szCs w:val="22"/>
              </w:rPr>
            </w:pPr>
            <w:r w:rsidRPr="006A05E4">
              <w:rPr>
                <w:rFonts w:ascii="宋体" w:eastAsia="宋体" w:hAnsi="宋体" w:cs="宋体" w:hint="eastAsia"/>
                <w:color w:val="000000"/>
                <w:sz w:val="22"/>
                <w:szCs w:val="22"/>
              </w:rPr>
              <w:t>173631</w:t>
            </w:r>
          </w:p>
        </w:tc>
        <w:tc>
          <w:tcPr>
            <w:tcW w:w="900" w:type="dxa"/>
            <w:tcBorders>
              <w:top w:val="nil"/>
              <w:left w:val="nil"/>
              <w:bottom w:val="single" w:sz="4" w:space="0" w:color="auto"/>
              <w:right w:val="single" w:sz="4" w:space="0" w:color="auto"/>
            </w:tcBorders>
            <w:shd w:val="clear" w:color="auto" w:fill="auto"/>
            <w:noWrap/>
            <w:vAlign w:val="center"/>
            <w:hideMark/>
          </w:tcPr>
          <w:p w14:paraId="4101C168" w14:textId="77777777" w:rsidR="006A05E4" w:rsidRPr="00311415" w:rsidRDefault="006A05E4" w:rsidP="007520A1">
            <w:pPr>
              <w:ind w:firstLineChars="0" w:firstLine="0"/>
              <w:jc w:val="center"/>
              <w:rPr>
                <w:rFonts w:ascii="宋体" w:eastAsia="宋体" w:hAnsi="宋体" w:cs="宋体"/>
                <w:color w:val="FF0000"/>
                <w:sz w:val="22"/>
                <w:szCs w:val="22"/>
              </w:rPr>
            </w:pPr>
            <w:r w:rsidRPr="00311415">
              <w:rPr>
                <w:rFonts w:ascii="宋体" w:eastAsia="宋体" w:hAnsi="宋体" w:cs="宋体"/>
                <w:color w:val="FF0000"/>
                <w:sz w:val="22"/>
                <w:szCs w:val="22"/>
              </w:rPr>
              <w:t>180179</w:t>
            </w:r>
          </w:p>
        </w:tc>
        <w:tc>
          <w:tcPr>
            <w:tcW w:w="1080" w:type="dxa"/>
            <w:tcBorders>
              <w:top w:val="nil"/>
              <w:left w:val="nil"/>
              <w:bottom w:val="single" w:sz="4" w:space="0" w:color="auto"/>
              <w:right w:val="single" w:sz="4" w:space="0" w:color="auto"/>
            </w:tcBorders>
            <w:shd w:val="clear" w:color="auto" w:fill="auto"/>
            <w:noWrap/>
            <w:vAlign w:val="center"/>
            <w:hideMark/>
          </w:tcPr>
          <w:p w14:paraId="7B657B3C" w14:textId="77777777" w:rsidR="006A05E4" w:rsidRPr="00311415" w:rsidRDefault="006A05E4" w:rsidP="007520A1">
            <w:pPr>
              <w:ind w:firstLineChars="0" w:firstLine="0"/>
              <w:jc w:val="center"/>
              <w:rPr>
                <w:rFonts w:ascii="宋体" w:eastAsia="宋体" w:hAnsi="宋体" w:cs="宋体"/>
                <w:color w:val="000000"/>
                <w:sz w:val="22"/>
                <w:szCs w:val="22"/>
                <w:highlight w:val="yellow"/>
              </w:rPr>
            </w:pPr>
            <w:r w:rsidRPr="00311415">
              <w:rPr>
                <w:rFonts w:ascii="宋体" w:eastAsia="宋体" w:hAnsi="宋体" w:cs="宋体"/>
                <w:color w:val="000000"/>
                <w:sz w:val="22"/>
                <w:szCs w:val="22"/>
                <w:highlight w:val="yellow"/>
              </w:rPr>
              <w:t>159</w:t>
            </w:r>
          </w:p>
        </w:tc>
        <w:tc>
          <w:tcPr>
            <w:tcW w:w="1560" w:type="dxa"/>
            <w:tcBorders>
              <w:top w:val="nil"/>
              <w:left w:val="nil"/>
              <w:bottom w:val="single" w:sz="4" w:space="0" w:color="auto"/>
              <w:right w:val="single" w:sz="4" w:space="0" w:color="auto"/>
            </w:tcBorders>
            <w:shd w:val="clear" w:color="auto" w:fill="auto"/>
            <w:noWrap/>
            <w:vAlign w:val="center"/>
            <w:hideMark/>
          </w:tcPr>
          <w:p w14:paraId="7F359F6F" w14:textId="77777777" w:rsidR="006A05E4" w:rsidRPr="00311415" w:rsidRDefault="006A05E4" w:rsidP="007520A1">
            <w:pPr>
              <w:ind w:firstLineChars="0" w:firstLine="0"/>
              <w:jc w:val="center"/>
              <w:rPr>
                <w:rFonts w:ascii="宋体" w:eastAsia="宋体" w:hAnsi="宋体" w:cs="宋体"/>
                <w:color w:val="FF0000"/>
                <w:sz w:val="22"/>
                <w:szCs w:val="22"/>
              </w:rPr>
            </w:pPr>
            <w:r w:rsidRPr="00311415">
              <w:rPr>
                <w:rFonts w:ascii="宋体" w:eastAsia="宋体" w:hAnsi="宋体" w:cs="宋体"/>
                <w:color w:val="FF0000"/>
                <w:sz w:val="22"/>
                <w:szCs w:val="22"/>
              </w:rPr>
              <w:t>1092.02</w:t>
            </w:r>
          </w:p>
        </w:tc>
        <w:tc>
          <w:tcPr>
            <w:tcW w:w="1560" w:type="dxa"/>
            <w:tcBorders>
              <w:top w:val="nil"/>
              <w:left w:val="nil"/>
              <w:bottom w:val="single" w:sz="4" w:space="0" w:color="auto"/>
              <w:right w:val="single" w:sz="4" w:space="0" w:color="auto"/>
            </w:tcBorders>
            <w:shd w:val="clear" w:color="auto" w:fill="auto"/>
            <w:noWrap/>
            <w:vAlign w:val="center"/>
            <w:hideMark/>
          </w:tcPr>
          <w:p w14:paraId="4732623B" w14:textId="77777777" w:rsidR="006A05E4" w:rsidRPr="006A05E4" w:rsidRDefault="006A05E4" w:rsidP="007520A1">
            <w:pPr>
              <w:ind w:firstLineChars="0" w:firstLine="0"/>
              <w:jc w:val="center"/>
              <w:rPr>
                <w:rFonts w:ascii="宋体" w:eastAsia="宋体" w:hAnsi="宋体" w:cs="宋体"/>
                <w:color w:val="000000"/>
                <w:sz w:val="22"/>
                <w:szCs w:val="22"/>
              </w:rPr>
            </w:pPr>
            <w:r w:rsidRPr="006A05E4">
              <w:rPr>
                <w:rFonts w:ascii="宋体" w:eastAsia="宋体" w:hAnsi="宋体" w:cs="宋体" w:hint="eastAsia"/>
                <w:color w:val="000000"/>
                <w:sz w:val="22"/>
                <w:szCs w:val="22"/>
              </w:rPr>
              <w:t>1133.20</w:t>
            </w:r>
          </w:p>
        </w:tc>
      </w:tr>
      <w:tr w:rsidR="006A05E4" w:rsidRPr="006A05E4" w14:paraId="3DCA7413" w14:textId="77777777" w:rsidTr="007520A1">
        <w:trPr>
          <w:trHeight w:val="270"/>
          <w:jc w:val="center"/>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14:paraId="5FFC9B8D" w14:textId="77777777" w:rsidR="006A05E4" w:rsidRPr="006A05E4" w:rsidRDefault="006A05E4" w:rsidP="007520A1">
            <w:pPr>
              <w:ind w:firstLineChars="0" w:firstLine="0"/>
              <w:jc w:val="center"/>
              <w:rPr>
                <w:rFonts w:ascii="宋体" w:eastAsia="宋体" w:hAnsi="宋体" w:cs="宋体"/>
                <w:color w:val="000000"/>
                <w:sz w:val="22"/>
                <w:szCs w:val="22"/>
              </w:rPr>
            </w:pPr>
            <w:r w:rsidRPr="006A05E4">
              <w:rPr>
                <w:rFonts w:ascii="宋体" w:eastAsia="宋体" w:hAnsi="宋体" w:cs="宋体" w:hint="eastAsia"/>
                <w:color w:val="000000"/>
                <w:sz w:val="22"/>
                <w:szCs w:val="22"/>
              </w:rPr>
              <w:t>3</w:t>
            </w:r>
          </w:p>
        </w:tc>
        <w:tc>
          <w:tcPr>
            <w:tcW w:w="1820" w:type="dxa"/>
            <w:tcBorders>
              <w:top w:val="nil"/>
              <w:left w:val="nil"/>
              <w:bottom w:val="single" w:sz="4" w:space="0" w:color="auto"/>
              <w:right w:val="single" w:sz="4" w:space="0" w:color="auto"/>
            </w:tcBorders>
            <w:shd w:val="clear" w:color="auto" w:fill="auto"/>
            <w:noWrap/>
            <w:vAlign w:val="center"/>
            <w:hideMark/>
          </w:tcPr>
          <w:p w14:paraId="78E8505A" w14:textId="77777777" w:rsidR="006A05E4" w:rsidRPr="006A05E4" w:rsidRDefault="006A05E4" w:rsidP="007520A1">
            <w:pPr>
              <w:ind w:firstLineChars="0" w:firstLine="0"/>
              <w:jc w:val="center"/>
              <w:rPr>
                <w:rFonts w:ascii="宋体" w:eastAsia="宋体" w:hAnsi="宋体" w:cs="宋体"/>
                <w:color w:val="000000"/>
                <w:sz w:val="22"/>
                <w:szCs w:val="22"/>
              </w:rPr>
            </w:pPr>
            <w:r w:rsidRPr="006A05E4">
              <w:rPr>
                <w:rFonts w:ascii="宋体" w:eastAsia="宋体" w:hAnsi="宋体" w:cs="宋体" w:hint="eastAsia"/>
                <w:color w:val="000000"/>
                <w:sz w:val="22"/>
                <w:szCs w:val="22"/>
              </w:rPr>
              <w:t>北京站派出所</w:t>
            </w:r>
          </w:p>
        </w:tc>
        <w:tc>
          <w:tcPr>
            <w:tcW w:w="1080" w:type="dxa"/>
            <w:tcBorders>
              <w:top w:val="nil"/>
              <w:left w:val="nil"/>
              <w:bottom w:val="single" w:sz="4" w:space="0" w:color="auto"/>
              <w:right w:val="single" w:sz="4" w:space="0" w:color="auto"/>
            </w:tcBorders>
            <w:shd w:val="clear" w:color="auto" w:fill="auto"/>
            <w:noWrap/>
            <w:vAlign w:val="center"/>
            <w:hideMark/>
          </w:tcPr>
          <w:p w14:paraId="035F8EA0" w14:textId="77777777" w:rsidR="006A05E4" w:rsidRPr="00311415" w:rsidRDefault="006A05E4" w:rsidP="007520A1">
            <w:pPr>
              <w:ind w:firstLineChars="0" w:firstLine="0"/>
              <w:jc w:val="center"/>
              <w:rPr>
                <w:rFonts w:ascii="宋体" w:eastAsia="宋体" w:hAnsi="宋体" w:cs="宋体"/>
                <w:color w:val="FF0000"/>
                <w:sz w:val="22"/>
                <w:szCs w:val="22"/>
              </w:rPr>
            </w:pPr>
            <w:r w:rsidRPr="00311415">
              <w:rPr>
                <w:rFonts w:ascii="宋体" w:eastAsia="宋体" w:hAnsi="宋体" w:cs="宋体"/>
                <w:color w:val="FF0000"/>
                <w:sz w:val="22"/>
                <w:szCs w:val="22"/>
              </w:rPr>
              <w:t>10643</w:t>
            </w:r>
          </w:p>
        </w:tc>
        <w:tc>
          <w:tcPr>
            <w:tcW w:w="1080" w:type="dxa"/>
            <w:tcBorders>
              <w:top w:val="nil"/>
              <w:left w:val="nil"/>
              <w:bottom w:val="single" w:sz="4" w:space="0" w:color="auto"/>
              <w:right w:val="single" w:sz="4" w:space="0" w:color="auto"/>
            </w:tcBorders>
            <w:shd w:val="clear" w:color="auto" w:fill="auto"/>
            <w:noWrap/>
            <w:vAlign w:val="center"/>
            <w:hideMark/>
          </w:tcPr>
          <w:p w14:paraId="03EF4268" w14:textId="77777777" w:rsidR="006A05E4" w:rsidRPr="006A05E4" w:rsidRDefault="006A05E4" w:rsidP="007520A1">
            <w:pPr>
              <w:ind w:firstLineChars="0" w:firstLine="0"/>
              <w:jc w:val="center"/>
              <w:rPr>
                <w:rFonts w:ascii="宋体" w:eastAsia="宋体" w:hAnsi="宋体" w:cs="宋体"/>
                <w:color w:val="000000"/>
                <w:sz w:val="22"/>
                <w:szCs w:val="22"/>
              </w:rPr>
            </w:pPr>
            <w:r w:rsidRPr="006A05E4">
              <w:rPr>
                <w:rFonts w:ascii="宋体" w:eastAsia="宋体" w:hAnsi="宋体" w:cs="宋体" w:hint="eastAsia"/>
                <w:color w:val="000000"/>
                <w:sz w:val="22"/>
                <w:szCs w:val="22"/>
              </w:rPr>
              <w:t>77992</w:t>
            </w:r>
          </w:p>
        </w:tc>
        <w:tc>
          <w:tcPr>
            <w:tcW w:w="900" w:type="dxa"/>
            <w:tcBorders>
              <w:top w:val="nil"/>
              <w:left w:val="nil"/>
              <w:bottom w:val="single" w:sz="4" w:space="0" w:color="auto"/>
              <w:right w:val="single" w:sz="4" w:space="0" w:color="auto"/>
            </w:tcBorders>
            <w:shd w:val="clear" w:color="auto" w:fill="auto"/>
            <w:noWrap/>
            <w:vAlign w:val="center"/>
            <w:hideMark/>
          </w:tcPr>
          <w:p w14:paraId="0CD33EB1" w14:textId="77777777" w:rsidR="006A05E4" w:rsidRPr="00311415" w:rsidRDefault="006A05E4" w:rsidP="007520A1">
            <w:pPr>
              <w:ind w:firstLineChars="0" w:firstLine="0"/>
              <w:jc w:val="center"/>
              <w:rPr>
                <w:rFonts w:ascii="宋体" w:eastAsia="宋体" w:hAnsi="宋体" w:cs="宋体"/>
                <w:color w:val="FF0000"/>
                <w:sz w:val="22"/>
                <w:szCs w:val="22"/>
              </w:rPr>
            </w:pPr>
            <w:r w:rsidRPr="00311415">
              <w:rPr>
                <w:rFonts w:ascii="宋体" w:eastAsia="宋体" w:hAnsi="宋体" w:cs="宋体"/>
                <w:color w:val="FF0000"/>
                <w:sz w:val="22"/>
                <w:szCs w:val="22"/>
              </w:rPr>
              <w:t>88635</w:t>
            </w:r>
          </w:p>
        </w:tc>
        <w:tc>
          <w:tcPr>
            <w:tcW w:w="1080" w:type="dxa"/>
            <w:tcBorders>
              <w:top w:val="nil"/>
              <w:left w:val="nil"/>
              <w:bottom w:val="single" w:sz="4" w:space="0" w:color="auto"/>
              <w:right w:val="single" w:sz="4" w:space="0" w:color="auto"/>
            </w:tcBorders>
            <w:shd w:val="clear" w:color="auto" w:fill="auto"/>
            <w:noWrap/>
            <w:vAlign w:val="center"/>
            <w:hideMark/>
          </w:tcPr>
          <w:p w14:paraId="1F18B48A" w14:textId="77777777" w:rsidR="006A05E4" w:rsidRPr="00311415" w:rsidRDefault="006A05E4" w:rsidP="007520A1">
            <w:pPr>
              <w:ind w:firstLineChars="0" w:firstLine="0"/>
              <w:jc w:val="center"/>
              <w:rPr>
                <w:rFonts w:ascii="宋体" w:eastAsia="宋体" w:hAnsi="宋体" w:cs="宋体"/>
                <w:color w:val="000000"/>
                <w:sz w:val="22"/>
                <w:szCs w:val="22"/>
                <w:highlight w:val="yellow"/>
              </w:rPr>
            </w:pPr>
            <w:r w:rsidRPr="00311415">
              <w:rPr>
                <w:rFonts w:ascii="宋体" w:eastAsia="宋体" w:hAnsi="宋体" w:cs="宋体"/>
                <w:color w:val="000000"/>
                <w:sz w:val="22"/>
                <w:szCs w:val="22"/>
                <w:highlight w:val="yellow"/>
              </w:rPr>
              <w:t>120</w:t>
            </w:r>
          </w:p>
        </w:tc>
        <w:tc>
          <w:tcPr>
            <w:tcW w:w="1560" w:type="dxa"/>
            <w:tcBorders>
              <w:top w:val="nil"/>
              <w:left w:val="nil"/>
              <w:bottom w:val="single" w:sz="4" w:space="0" w:color="auto"/>
              <w:right w:val="single" w:sz="4" w:space="0" w:color="auto"/>
            </w:tcBorders>
            <w:shd w:val="clear" w:color="auto" w:fill="auto"/>
            <w:noWrap/>
            <w:vAlign w:val="center"/>
            <w:hideMark/>
          </w:tcPr>
          <w:p w14:paraId="11D2DA5E" w14:textId="77777777" w:rsidR="006A05E4" w:rsidRPr="00311415" w:rsidRDefault="006A05E4" w:rsidP="007520A1">
            <w:pPr>
              <w:ind w:firstLineChars="0" w:firstLine="0"/>
              <w:jc w:val="center"/>
              <w:rPr>
                <w:rFonts w:ascii="宋体" w:eastAsia="宋体" w:hAnsi="宋体" w:cs="宋体"/>
                <w:color w:val="FF0000"/>
                <w:sz w:val="22"/>
                <w:szCs w:val="22"/>
              </w:rPr>
            </w:pPr>
            <w:r w:rsidRPr="00311415">
              <w:rPr>
                <w:rFonts w:ascii="宋体" w:eastAsia="宋体" w:hAnsi="宋体" w:cs="宋体"/>
                <w:color w:val="FF0000"/>
                <w:sz w:val="22"/>
                <w:szCs w:val="22"/>
              </w:rPr>
              <w:t>649.93</w:t>
            </w:r>
          </w:p>
        </w:tc>
        <w:tc>
          <w:tcPr>
            <w:tcW w:w="1560" w:type="dxa"/>
            <w:tcBorders>
              <w:top w:val="nil"/>
              <w:left w:val="nil"/>
              <w:bottom w:val="single" w:sz="4" w:space="0" w:color="auto"/>
              <w:right w:val="single" w:sz="4" w:space="0" w:color="auto"/>
            </w:tcBorders>
            <w:shd w:val="clear" w:color="auto" w:fill="auto"/>
            <w:noWrap/>
            <w:vAlign w:val="center"/>
            <w:hideMark/>
          </w:tcPr>
          <w:p w14:paraId="610FFF85" w14:textId="77777777" w:rsidR="006A05E4" w:rsidRPr="006A05E4" w:rsidRDefault="006A05E4" w:rsidP="007520A1">
            <w:pPr>
              <w:ind w:firstLineChars="0" w:firstLine="0"/>
              <w:jc w:val="center"/>
              <w:rPr>
                <w:rFonts w:ascii="宋体" w:eastAsia="宋体" w:hAnsi="宋体" w:cs="宋体"/>
                <w:color w:val="000000"/>
                <w:sz w:val="22"/>
                <w:szCs w:val="22"/>
              </w:rPr>
            </w:pPr>
            <w:r w:rsidRPr="006A05E4">
              <w:rPr>
                <w:rFonts w:ascii="宋体" w:eastAsia="宋体" w:hAnsi="宋体" w:cs="宋体" w:hint="eastAsia"/>
                <w:color w:val="000000"/>
                <w:sz w:val="22"/>
                <w:szCs w:val="22"/>
              </w:rPr>
              <w:t>738.63</w:t>
            </w:r>
          </w:p>
        </w:tc>
      </w:tr>
      <w:tr w:rsidR="006A05E4" w:rsidRPr="006A05E4" w14:paraId="157B53A8" w14:textId="77777777" w:rsidTr="007520A1">
        <w:trPr>
          <w:trHeight w:val="270"/>
          <w:jc w:val="center"/>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14:paraId="1AD3BFD1" w14:textId="77777777" w:rsidR="006A05E4" w:rsidRPr="006A05E4" w:rsidRDefault="006A05E4" w:rsidP="007520A1">
            <w:pPr>
              <w:ind w:firstLineChars="0" w:firstLine="0"/>
              <w:jc w:val="center"/>
              <w:rPr>
                <w:rFonts w:ascii="宋体" w:eastAsia="宋体" w:hAnsi="宋体" w:cs="宋体"/>
                <w:color w:val="000000"/>
                <w:sz w:val="22"/>
                <w:szCs w:val="22"/>
              </w:rPr>
            </w:pPr>
            <w:r w:rsidRPr="006A05E4">
              <w:rPr>
                <w:rFonts w:ascii="宋体" w:eastAsia="宋体" w:hAnsi="宋体" w:cs="宋体" w:hint="eastAsia"/>
                <w:color w:val="000000"/>
                <w:sz w:val="22"/>
                <w:szCs w:val="22"/>
              </w:rPr>
              <w:t>4</w:t>
            </w:r>
          </w:p>
        </w:tc>
        <w:tc>
          <w:tcPr>
            <w:tcW w:w="1820" w:type="dxa"/>
            <w:tcBorders>
              <w:top w:val="nil"/>
              <w:left w:val="nil"/>
              <w:bottom w:val="single" w:sz="4" w:space="0" w:color="auto"/>
              <w:right w:val="single" w:sz="4" w:space="0" w:color="auto"/>
            </w:tcBorders>
            <w:shd w:val="clear" w:color="auto" w:fill="auto"/>
            <w:noWrap/>
            <w:vAlign w:val="center"/>
            <w:hideMark/>
          </w:tcPr>
          <w:p w14:paraId="48727045" w14:textId="77777777" w:rsidR="006A05E4" w:rsidRPr="006A05E4" w:rsidRDefault="006A05E4" w:rsidP="007520A1">
            <w:pPr>
              <w:ind w:firstLineChars="0" w:firstLine="0"/>
              <w:jc w:val="center"/>
              <w:rPr>
                <w:rFonts w:ascii="宋体" w:eastAsia="宋体" w:hAnsi="宋体" w:cs="宋体"/>
                <w:color w:val="000000"/>
                <w:sz w:val="22"/>
                <w:szCs w:val="22"/>
              </w:rPr>
            </w:pPr>
            <w:r w:rsidRPr="006A05E4">
              <w:rPr>
                <w:rFonts w:ascii="宋体" w:eastAsia="宋体" w:hAnsi="宋体" w:cs="宋体" w:hint="eastAsia"/>
                <w:color w:val="000000"/>
                <w:sz w:val="22"/>
                <w:szCs w:val="22"/>
              </w:rPr>
              <w:t>北京南站派出所</w:t>
            </w:r>
          </w:p>
        </w:tc>
        <w:tc>
          <w:tcPr>
            <w:tcW w:w="1080" w:type="dxa"/>
            <w:tcBorders>
              <w:top w:val="nil"/>
              <w:left w:val="nil"/>
              <w:bottom w:val="single" w:sz="4" w:space="0" w:color="auto"/>
              <w:right w:val="single" w:sz="4" w:space="0" w:color="auto"/>
            </w:tcBorders>
            <w:shd w:val="clear" w:color="auto" w:fill="auto"/>
            <w:noWrap/>
            <w:vAlign w:val="center"/>
            <w:hideMark/>
          </w:tcPr>
          <w:p w14:paraId="6949DB82" w14:textId="77777777" w:rsidR="006A05E4" w:rsidRPr="00311415" w:rsidRDefault="006A05E4" w:rsidP="007520A1">
            <w:pPr>
              <w:ind w:firstLineChars="0" w:firstLine="0"/>
              <w:jc w:val="center"/>
              <w:rPr>
                <w:rFonts w:ascii="宋体" w:eastAsia="宋体" w:hAnsi="宋体" w:cs="宋体"/>
                <w:color w:val="FF0000"/>
                <w:sz w:val="22"/>
                <w:szCs w:val="22"/>
              </w:rPr>
            </w:pPr>
            <w:r w:rsidRPr="00311415">
              <w:rPr>
                <w:rFonts w:ascii="宋体" w:eastAsia="宋体" w:hAnsi="宋体" w:cs="宋体"/>
                <w:color w:val="FF0000"/>
                <w:sz w:val="22"/>
                <w:szCs w:val="22"/>
              </w:rPr>
              <w:t>4641</w:t>
            </w:r>
          </w:p>
        </w:tc>
        <w:tc>
          <w:tcPr>
            <w:tcW w:w="1080" w:type="dxa"/>
            <w:tcBorders>
              <w:top w:val="nil"/>
              <w:left w:val="nil"/>
              <w:bottom w:val="single" w:sz="4" w:space="0" w:color="auto"/>
              <w:right w:val="single" w:sz="4" w:space="0" w:color="auto"/>
            </w:tcBorders>
            <w:shd w:val="clear" w:color="auto" w:fill="auto"/>
            <w:noWrap/>
            <w:vAlign w:val="center"/>
            <w:hideMark/>
          </w:tcPr>
          <w:p w14:paraId="5176FF44" w14:textId="77777777" w:rsidR="006A05E4" w:rsidRPr="006A05E4" w:rsidRDefault="006A05E4" w:rsidP="007520A1">
            <w:pPr>
              <w:ind w:firstLineChars="0" w:firstLine="0"/>
              <w:jc w:val="center"/>
              <w:rPr>
                <w:rFonts w:ascii="宋体" w:eastAsia="宋体" w:hAnsi="宋体" w:cs="宋体"/>
                <w:color w:val="000000"/>
                <w:sz w:val="22"/>
                <w:szCs w:val="22"/>
              </w:rPr>
            </w:pPr>
            <w:r w:rsidRPr="006A05E4">
              <w:rPr>
                <w:rFonts w:ascii="宋体" w:eastAsia="宋体" w:hAnsi="宋体" w:cs="宋体" w:hint="eastAsia"/>
                <w:color w:val="000000"/>
                <w:sz w:val="22"/>
                <w:szCs w:val="22"/>
              </w:rPr>
              <w:t>42021</w:t>
            </w:r>
          </w:p>
        </w:tc>
        <w:tc>
          <w:tcPr>
            <w:tcW w:w="900" w:type="dxa"/>
            <w:tcBorders>
              <w:top w:val="nil"/>
              <w:left w:val="nil"/>
              <w:bottom w:val="single" w:sz="4" w:space="0" w:color="auto"/>
              <w:right w:val="single" w:sz="4" w:space="0" w:color="auto"/>
            </w:tcBorders>
            <w:shd w:val="clear" w:color="auto" w:fill="auto"/>
            <w:noWrap/>
            <w:vAlign w:val="center"/>
            <w:hideMark/>
          </w:tcPr>
          <w:p w14:paraId="5D2BA2E7" w14:textId="77777777" w:rsidR="006A05E4" w:rsidRPr="00311415" w:rsidRDefault="006A05E4" w:rsidP="007520A1">
            <w:pPr>
              <w:ind w:firstLineChars="0" w:firstLine="0"/>
              <w:jc w:val="center"/>
              <w:rPr>
                <w:rFonts w:ascii="宋体" w:eastAsia="宋体" w:hAnsi="宋体" w:cs="宋体"/>
                <w:color w:val="FF0000"/>
                <w:sz w:val="22"/>
                <w:szCs w:val="22"/>
              </w:rPr>
            </w:pPr>
            <w:r w:rsidRPr="00311415">
              <w:rPr>
                <w:rFonts w:ascii="宋体" w:eastAsia="宋体" w:hAnsi="宋体" w:cs="宋体"/>
                <w:color w:val="FF0000"/>
                <w:sz w:val="22"/>
                <w:szCs w:val="22"/>
              </w:rPr>
              <w:t>46662</w:t>
            </w:r>
          </w:p>
        </w:tc>
        <w:tc>
          <w:tcPr>
            <w:tcW w:w="1080" w:type="dxa"/>
            <w:tcBorders>
              <w:top w:val="nil"/>
              <w:left w:val="nil"/>
              <w:bottom w:val="single" w:sz="4" w:space="0" w:color="auto"/>
              <w:right w:val="single" w:sz="4" w:space="0" w:color="auto"/>
            </w:tcBorders>
            <w:shd w:val="clear" w:color="auto" w:fill="auto"/>
            <w:noWrap/>
            <w:vAlign w:val="center"/>
            <w:hideMark/>
          </w:tcPr>
          <w:p w14:paraId="6E155188" w14:textId="77777777" w:rsidR="006A05E4" w:rsidRPr="00311415" w:rsidRDefault="006A05E4" w:rsidP="007520A1">
            <w:pPr>
              <w:ind w:firstLineChars="0" w:firstLine="0"/>
              <w:jc w:val="center"/>
              <w:rPr>
                <w:rFonts w:ascii="宋体" w:eastAsia="宋体" w:hAnsi="宋体" w:cs="宋体"/>
                <w:color w:val="000000"/>
                <w:sz w:val="22"/>
                <w:szCs w:val="22"/>
                <w:highlight w:val="yellow"/>
              </w:rPr>
            </w:pPr>
            <w:r w:rsidRPr="00311415">
              <w:rPr>
                <w:rFonts w:ascii="宋体" w:eastAsia="宋体" w:hAnsi="宋体" w:cs="宋体"/>
                <w:color w:val="000000"/>
                <w:sz w:val="22"/>
                <w:szCs w:val="22"/>
                <w:highlight w:val="yellow"/>
              </w:rPr>
              <w:t>69</w:t>
            </w:r>
          </w:p>
        </w:tc>
        <w:tc>
          <w:tcPr>
            <w:tcW w:w="1560" w:type="dxa"/>
            <w:tcBorders>
              <w:top w:val="nil"/>
              <w:left w:val="nil"/>
              <w:bottom w:val="single" w:sz="4" w:space="0" w:color="auto"/>
              <w:right w:val="single" w:sz="4" w:space="0" w:color="auto"/>
            </w:tcBorders>
            <w:shd w:val="clear" w:color="auto" w:fill="auto"/>
            <w:noWrap/>
            <w:vAlign w:val="center"/>
            <w:hideMark/>
          </w:tcPr>
          <w:p w14:paraId="42E5B189" w14:textId="77777777" w:rsidR="006A05E4" w:rsidRPr="00311415" w:rsidRDefault="006A05E4" w:rsidP="007520A1">
            <w:pPr>
              <w:ind w:firstLineChars="0" w:firstLine="0"/>
              <w:jc w:val="center"/>
              <w:rPr>
                <w:rFonts w:ascii="宋体" w:eastAsia="宋体" w:hAnsi="宋体" w:cs="宋体"/>
                <w:color w:val="FF0000"/>
                <w:sz w:val="22"/>
                <w:szCs w:val="22"/>
              </w:rPr>
            </w:pPr>
            <w:r w:rsidRPr="00311415">
              <w:rPr>
                <w:rFonts w:ascii="宋体" w:eastAsia="宋体" w:hAnsi="宋体" w:cs="宋体"/>
                <w:color w:val="FF0000"/>
                <w:sz w:val="22"/>
                <w:szCs w:val="22"/>
              </w:rPr>
              <w:t>609.00</w:t>
            </w:r>
          </w:p>
        </w:tc>
        <w:tc>
          <w:tcPr>
            <w:tcW w:w="1560" w:type="dxa"/>
            <w:tcBorders>
              <w:top w:val="nil"/>
              <w:left w:val="nil"/>
              <w:bottom w:val="single" w:sz="4" w:space="0" w:color="auto"/>
              <w:right w:val="single" w:sz="4" w:space="0" w:color="auto"/>
            </w:tcBorders>
            <w:shd w:val="clear" w:color="auto" w:fill="auto"/>
            <w:noWrap/>
            <w:vAlign w:val="center"/>
            <w:hideMark/>
          </w:tcPr>
          <w:p w14:paraId="00D8BA9A" w14:textId="77777777" w:rsidR="006A05E4" w:rsidRPr="006A05E4" w:rsidRDefault="006A05E4" w:rsidP="007520A1">
            <w:pPr>
              <w:ind w:firstLineChars="0" w:firstLine="0"/>
              <w:jc w:val="center"/>
              <w:rPr>
                <w:rFonts w:ascii="宋体" w:eastAsia="宋体" w:hAnsi="宋体" w:cs="宋体"/>
                <w:color w:val="000000"/>
                <w:sz w:val="22"/>
                <w:szCs w:val="22"/>
              </w:rPr>
            </w:pPr>
            <w:r w:rsidRPr="006A05E4">
              <w:rPr>
                <w:rFonts w:ascii="宋体" w:eastAsia="宋体" w:hAnsi="宋体" w:cs="宋体" w:hint="eastAsia"/>
                <w:color w:val="000000"/>
                <w:sz w:val="22"/>
                <w:szCs w:val="22"/>
              </w:rPr>
              <w:t>676.26</w:t>
            </w:r>
          </w:p>
        </w:tc>
      </w:tr>
      <w:tr w:rsidR="006A05E4" w:rsidRPr="006A05E4" w14:paraId="2FB993A4" w14:textId="77777777" w:rsidTr="007520A1">
        <w:trPr>
          <w:trHeight w:val="270"/>
          <w:jc w:val="center"/>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14:paraId="3744FFDE" w14:textId="77777777" w:rsidR="006A05E4" w:rsidRPr="006A05E4" w:rsidRDefault="006A05E4" w:rsidP="007520A1">
            <w:pPr>
              <w:ind w:firstLineChars="0" w:firstLine="0"/>
              <w:jc w:val="center"/>
              <w:rPr>
                <w:rFonts w:ascii="宋体" w:eastAsia="宋体" w:hAnsi="宋体" w:cs="宋体"/>
                <w:color w:val="000000"/>
                <w:sz w:val="22"/>
                <w:szCs w:val="22"/>
              </w:rPr>
            </w:pPr>
            <w:r w:rsidRPr="006A05E4">
              <w:rPr>
                <w:rFonts w:ascii="宋体" w:eastAsia="宋体" w:hAnsi="宋体" w:cs="宋体" w:hint="eastAsia"/>
                <w:color w:val="000000"/>
                <w:sz w:val="22"/>
                <w:szCs w:val="22"/>
              </w:rPr>
              <w:t>5</w:t>
            </w:r>
          </w:p>
        </w:tc>
        <w:tc>
          <w:tcPr>
            <w:tcW w:w="1820" w:type="dxa"/>
            <w:tcBorders>
              <w:top w:val="nil"/>
              <w:left w:val="nil"/>
              <w:bottom w:val="single" w:sz="4" w:space="0" w:color="auto"/>
              <w:right w:val="single" w:sz="4" w:space="0" w:color="auto"/>
            </w:tcBorders>
            <w:shd w:val="clear" w:color="auto" w:fill="auto"/>
            <w:noWrap/>
            <w:vAlign w:val="center"/>
            <w:hideMark/>
          </w:tcPr>
          <w:p w14:paraId="6D18B097" w14:textId="77777777" w:rsidR="006A05E4" w:rsidRPr="006A05E4" w:rsidRDefault="006A05E4" w:rsidP="007520A1">
            <w:pPr>
              <w:ind w:firstLineChars="0" w:firstLine="0"/>
              <w:jc w:val="center"/>
              <w:rPr>
                <w:rFonts w:ascii="宋体" w:eastAsia="宋体" w:hAnsi="宋体" w:cs="宋体"/>
                <w:color w:val="000000"/>
                <w:sz w:val="22"/>
                <w:szCs w:val="22"/>
              </w:rPr>
            </w:pPr>
            <w:r w:rsidRPr="006A05E4">
              <w:rPr>
                <w:rFonts w:ascii="宋体" w:eastAsia="宋体" w:hAnsi="宋体" w:cs="宋体" w:hint="eastAsia"/>
                <w:color w:val="000000"/>
                <w:sz w:val="22"/>
                <w:szCs w:val="22"/>
              </w:rPr>
              <w:t>石家庄站派出所</w:t>
            </w:r>
          </w:p>
        </w:tc>
        <w:tc>
          <w:tcPr>
            <w:tcW w:w="1080" w:type="dxa"/>
            <w:tcBorders>
              <w:top w:val="nil"/>
              <w:left w:val="nil"/>
              <w:bottom w:val="single" w:sz="4" w:space="0" w:color="auto"/>
              <w:right w:val="single" w:sz="4" w:space="0" w:color="auto"/>
            </w:tcBorders>
            <w:shd w:val="clear" w:color="auto" w:fill="auto"/>
            <w:noWrap/>
            <w:vAlign w:val="center"/>
            <w:hideMark/>
          </w:tcPr>
          <w:p w14:paraId="673B7735" w14:textId="77777777" w:rsidR="006A05E4" w:rsidRPr="00311415" w:rsidRDefault="006A05E4" w:rsidP="007520A1">
            <w:pPr>
              <w:ind w:firstLineChars="0" w:firstLine="0"/>
              <w:jc w:val="center"/>
              <w:rPr>
                <w:rFonts w:ascii="宋体" w:eastAsia="宋体" w:hAnsi="宋体" w:cs="宋体"/>
                <w:color w:val="FF0000"/>
                <w:sz w:val="22"/>
                <w:szCs w:val="22"/>
              </w:rPr>
            </w:pPr>
            <w:r w:rsidRPr="00311415">
              <w:rPr>
                <w:rFonts w:ascii="宋体" w:eastAsia="宋体" w:hAnsi="宋体" w:cs="宋体"/>
                <w:color w:val="FF0000"/>
                <w:sz w:val="22"/>
                <w:szCs w:val="22"/>
              </w:rPr>
              <w:t>3537</w:t>
            </w:r>
          </w:p>
        </w:tc>
        <w:tc>
          <w:tcPr>
            <w:tcW w:w="1080" w:type="dxa"/>
            <w:tcBorders>
              <w:top w:val="nil"/>
              <w:left w:val="nil"/>
              <w:bottom w:val="single" w:sz="4" w:space="0" w:color="auto"/>
              <w:right w:val="single" w:sz="4" w:space="0" w:color="auto"/>
            </w:tcBorders>
            <w:shd w:val="clear" w:color="auto" w:fill="auto"/>
            <w:noWrap/>
            <w:vAlign w:val="center"/>
            <w:hideMark/>
          </w:tcPr>
          <w:p w14:paraId="6F590AE3" w14:textId="77777777" w:rsidR="006A05E4" w:rsidRPr="006A05E4" w:rsidRDefault="006A05E4" w:rsidP="007520A1">
            <w:pPr>
              <w:ind w:firstLineChars="0" w:firstLine="0"/>
              <w:jc w:val="center"/>
              <w:rPr>
                <w:rFonts w:ascii="宋体" w:eastAsia="宋体" w:hAnsi="宋体" w:cs="宋体"/>
                <w:color w:val="000000"/>
                <w:sz w:val="22"/>
                <w:szCs w:val="22"/>
              </w:rPr>
            </w:pPr>
            <w:r w:rsidRPr="006A05E4">
              <w:rPr>
                <w:rFonts w:ascii="宋体" w:eastAsia="宋体" w:hAnsi="宋体" w:cs="宋体" w:hint="eastAsia"/>
                <w:color w:val="000000"/>
                <w:sz w:val="22"/>
                <w:szCs w:val="22"/>
              </w:rPr>
              <w:t>35282</w:t>
            </w:r>
          </w:p>
        </w:tc>
        <w:tc>
          <w:tcPr>
            <w:tcW w:w="900" w:type="dxa"/>
            <w:tcBorders>
              <w:top w:val="nil"/>
              <w:left w:val="nil"/>
              <w:bottom w:val="single" w:sz="4" w:space="0" w:color="auto"/>
              <w:right w:val="single" w:sz="4" w:space="0" w:color="auto"/>
            </w:tcBorders>
            <w:shd w:val="clear" w:color="auto" w:fill="auto"/>
            <w:noWrap/>
            <w:vAlign w:val="center"/>
            <w:hideMark/>
          </w:tcPr>
          <w:p w14:paraId="4603901D" w14:textId="77777777" w:rsidR="006A05E4" w:rsidRPr="00311415" w:rsidRDefault="006A05E4" w:rsidP="007520A1">
            <w:pPr>
              <w:ind w:firstLineChars="0" w:firstLine="0"/>
              <w:jc w:val="center"/>
              <w:rPr>
                <w:rFonts w:ascii="宋体" w:eastAsia="宋体" w:hAnsi="宋体" w:cs="宋体"/>
                <w:color w:val="FF0000"/>
                <w:sz w:val="22"/>
                <w:szCs w:val="22"/>
              </w:rPr>
            </w:pPr>
            <w:r w:rsidRPr="00311415">
              <w:rPr>
                <w:rFonts w:ascii="宋体" w:eastAsia="宋体" w:hAnsi="宋体" w:cs="宋体"/>
                <w:color w:val="FF0000"/>
                <w:sz w:val="22"/>
                <w:szCs w:val="22"/>
              </w:rPr>
              <w:t>38819</w:t>
            </w:r>
          </w:p>
        </w:tc>
        <w:tc>
          <w:tcPr>
            <w:tcW w:w="1080" w:type="dxa"/>
            <w:tcBorders>
              <w:top w:val="nil"/>
              <w:left w:val="nil"/>
              <w:bottom w:val="single" w:sz="4" w:space="0" w:color="auto"/>
              <w:right w:val="single" w:sz="4" w:space="0" w:color="auto"/>
            </w:tcBorders>
            <w:shd w:val="clear" w:color="auto" w:fill="auto"/>
            <w:noWrap/>
            <w:vAlign w:val="center"/>
            <w:hideMark/>
          </w:tcPr>
          <w:p w14:paraId="11BC86DF" w14:textId="77777777" w:rsidR="006A05E4" w:rsidRPr="00311415" w:rsidRDefault="006A05E4" w:rsidP="007520A1">
            <w:pPr>
              <w:ind w:firstLineChars="0" w:firstLine="0"/>
              <w:jc w:val="center"/>
              <w:rPr>
                <w:rFonts w:ascii="宋体" w:eastAsia="宋体" w:hAnsi="宋体" w:cs="宋体"/>
                <w:color w:val="000000"/>
                <w:sz w:val="22"/>
                <w:szCs w:val="22"/>
                <w:highlight w:val="yellow"/>
              </w:rPr>
            </w:pPr>
            <w:r w:rsidRPr="00311415">
              <w:rPr>
                <w:rFonts w:ascii="宋体" w:eastAsia="宋体" w:hAnsi="宋体" w:cs="宋体"/>
                <w:color w:val="000000"/>
                <w:sz w:val="22"/>
                <w:szCs w:val="22"/>
                <w:highlight w:val="yellow"/>
              </w:rPr>
              <w:t>96</w:t>
            </w:r>
          </w:p>
        </w:tc>
        <w:tc>
          <w:tcPr>
            <w:tcW w:w="1560" w:type="dxa"/>
            <w:tcBorders>
              <w:top w:val="nil"/>
              <w:left w:val="nil"/>
              <w:bottom w:val="single" w:sz="4" w:space="0" w:color="auto"/>
              <w:right w:val="single" w:sz="4" w:space="0" w:color="auto"/>
            </w:tcBorders>
            <w:shd w:val="clear" w:color="auto" w:fill="auto"/>
            <w:noWrap/>
            <w:vAlign w:val="center"/>
            <w:hideMark/>
          </w:tcPr>
          <w:p w14:paraId="088EE6CA" w14:textId="77777777" w:rsidR="006A05E4" w:rsidRPr="00311415" w:rsidRDefault="006A05E4" w:rsidP="007520A1">
            <w:pPr>
              <w:ind w:firstLineChars="0" w:firstLine="0"/>
              <w:jc w:val="center"/>
              <w:rPr>
                <w:rFonts w:ascii="宋体" w:eastAsia="宋体" w:hAnsi="宋体" w:cs="宋体"/>
                <w:color w:val="FF0000"/>
                <w:sz w:val="22"/>
                <w:szCs w:val="22"/>
              </w:rPr>
            </w:pPr>
            <w:r w:rsidRPr="00311415">
              <w:rPr>
                <w:rFonts w:ascii="宋体" w:eastAsia="宋体" w:hAnsi="宋体" w:cs="宋体"/>
                <w:color w:val="FF0000"/>
                <w:sz w:val="22"/>
                <w:szCs w:val="22"/>
              </w:rPr>
              <w:t>367.52</w:t>
            </w:r>
          </w:p>
        </w:tc>
        <w:tc>
          <w:tcPr>
            <w:tcW w:w="1560" w:type="dxa"/>
            <w:tcBorders>
              <w:top w:val="nil"/>
              <w:left w:val="nil"/>
              <w:bottom w:val="single" w:sz="4" w:space="0" w:color="auto"/>
              <w:right w:val="single" w:sz="4" w:space="0" w:color="auto"/>
            </w:tcBorders>
            <w:shd w:val="clear" w:color="auto" w:fill="auto"/>
            <w:noWrap/>
            <w:vAlign w:val="center"/>
            <w:hideMark/>
          </w:tcPr>
          <w:p w14:paraId="6D389BB0" w14:textId="77777777" w:rsidR="006A05E4" w:rsidRPr="006A05E4" w:rsidRDefault="006A05E4" w:rsidP="007520A1">
            <w:pPr>
              <w:ind w:firstLineChars="0" w:firstLine="0"/>
              <w:jc w:val="center"/>
              <w:rPr>
                <w:rFonts w:ascii="宋体" w:eastAsia="宋体" w:hAnsi="宋体" w:cs="宋体"/>
                <w:color w:val="000000"/>
                <w:sz w:val="22"/>
                <w:szCs w:val="22"/>
              </w:rPr>
            </w:pPr>
            <w:r w:rsidRPr="006A05E4">
              <w:rPr>
                <w:rFonts w:ascii="宋体" w:eastAsia="宋体" w:hAnsi="宋体" w:cs="宋体" w:hint="eastAsia"/>
                <w:color w:val="000000"/>
                <w:sz w:val="22"/>
                <w:szCs w:val="22"/>
              </w:rPr>
              <w:t>404.36</w:t>
            </w:r>
          </w:p>
        </w:tc>
      </w:tr>
      <w:tr w:rsidR="006A05E4" w:rsidRPr="006A05E4" w14:paraId="2F6476F6" w14:textId="77777777" w:rsidTr="007520A1">
        <w:trPr>
          <w:trHeight w:val="270"/>
          <w:jc w:val="center"/>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14:paraId="7D61D936" w14:textId="77777777" w:rsidR="006A05E4" w:rsidRPr="006A05E4" w:rsidRDefault="006A05E4" w:rsidP="007520A1">
            <w:pPr>
              <w:ind w:firstLineChars="0" w:firstLine="0"/>
              <w:jc w:val="center"/>
              <w:rPr>
                <w:rFonts w:ascii="宋体" w:eastAsia="宋体" w:hAnsi="宋体" w:cs="宋体"/>
                <w:color w:val="000000"/>
                <w:sz w:val="22"/>
                <w:szCs w:val="22"/>
              </w:rPr>
            </w:pPr>
            <w:r w:rsidRPr="006A05E4">
              <w:rPr>
                <w:rFonts w:ascii="宋体" w:eastAsia="宋体" w:hAnsi="宋体" w:cs="宋体" w:hint="eastAsia"/>
                <w:color w:val="000000"/>
                <w:sz w:val="22"/>
                <w:szCs w:val="22"/>
              </w:rPr>
              <w:t>6</w:t>
            </w:r>
          </w:p>
        </w:tc>
        <w:tc>
          <w:tcPr>
            <w:tcW w:w="1820" w:type="dxa"/>
            <w:tcBorders>
              <w:top w:val="nil"/>
              <w:left w:val="nil"/>
              <w:bottom w:val="single" w:sz="4" w:space="0" w:color="auto"/>
              <w:right w:val="single" w:sz="4" w:space="0" w:color="auto"/>
            </w:tcBorders>
            <w:shd w:val="clear" w:color="auto" w:fill="auto"/>
            <w:noWrap/>
            <w:vAlign w:val="center"/>
            <w:hideMark/>
          </w:tcPr>
          <w:p w14:paraId="2DD6D644" w14:textId="77777777" w:rsidR="006A05E4" w:rsidRPr="006A05E4" w:rsidRDefault="006A05E4" w:rsidP="007520A1">
            <w:pPr>
              <w:ind w:firstLineChars="0" w:firstLine="0"/>
              <w:jc w:val="center"/>
              <w:rPr>
                <w:rFonts w:ascii="宋体" w:eastAsia="宋体" w:hAnsi="宋体" w:cs="宋体"/>
                <w:color w:val="000000"/>
                <w:sz w:val="22"/>
                <w:szCs w:val="22"/>
              </w:rPr>
            </w:pPr>
            <w:r w:rsidRPr="006A05E4">
              <w:rPr>
                <w:rFonts w:ascii="宋体" w:eastAsia="宋体" w:hAnsi="宋体" w:cs="宋体" w:hint="eastAsia"/>
                <w:color w:val="000000"/>
                <w:sz w:val="22"/>
                <w:szCs w:val="22"/>
              </w:rPr>
              <w:t>北京北站派出所</w:t>
            </w:r>
          </w:p>
        </w:tc>
        <w:tc>
          <w:tcPr>
            <w:tcW w:w="1080" w:type="dxa"/>
            <w:tcBorders>
              <w:top w:val="nil"/>
              <w:left w:val="nil"/>
              <w:bottom w:val="single" w:sz="4" w:space="0" w:color="auto"/>
              <w:right w:val="single" w:sz="4" w:space="0" w:color="auto"/>
            </w:tcBorders>
            <w:shd w:val="clear" w:color="auto" w:fill="auto"/>
            <w:noWrap/>
            <w:vAlign w:val="center"/>
            <w:hideMark/>
          </w:tcPr>
          <w:p w14:paraId="25E6CD0A" w14:textId="77777777" w:rsidR="006A05E4" w:rsidRPr="00311415" w:rsidRDefault="006A05E4" w:rsidP="007520A1">
            <w:pPr>
              <w:ind w:firstLineChars="0" w:firstLine="0"/>
              <w:jc w:val="center"/>
              <w:rPr>
                <w:rFonts w:ascii="宋体" w:eastAsia="宋体" w:hAnsi="宋体" w:cs="宋体"/>
                <w:color w:val="FF0000"/>
                <w:sz w:val="22"/>
                <w:szCs w:val="22"/>
              </w:rPr>
            </w:pPr>
            <w:r w:rsidRPr="00311415">
              <w:rPr>
                <w:rFonts w:ascii="宋体" w:eastAsia="宋体" w:hAnsi="宋体" w:cs="宋体"/>
                <w:color w:val="FF0000"/>
                <w:sz w:val="22"/>
                <w:szCs w:val="22"/>
              </w:rPr>
              <w:t>3491</w:t>
            </w:r>
          </w:p>
        </w:tc>
        <w:tc>
          <w:tcPr>
            <w:tcW w:w="1080" w:type="dxa"/>
            <w:tcBorders>
              <w:top w:val="nil"/>
              <w:left w:val="nil"/>
              <w:bottom w:val="single" w:sz="4" w:space="0" w:color="auto"/>
              <w:right w:val="single" w:sz="4" w:space="0" w:color="auto"/>
            </w:tcBorders>
            <w:shd w:val="clear" w:color="auto" w:fill="auto"/>
            <w:noWrap/>
            <w:vAlign w:val="center"/>
            <w:hideMark/>
          </w:tcPr>
          <w:p w14:paraId="2254C669" w14:textId="77777777" w:rsidR="006A05E4" w:rsidRPr="006A05E4" w:rsidRDefault="006A05E4" w:rsidP="007520A1">
            <w:pPr>
              <w:ind w:firstLineChars="0" w:firstLine="0"/>
              <w:jc w:val="center"/>
              <w:rPr>
                <w:rFonts w:ascii="宋体" w:eastAsia="宋体" w:hAnsi="宋体" w:cs="宋体"/>
                <w:color w:val="000000"/>
                <w:sz w:val="22"/>
                <w:szCs w:val="22"/>
              </w:rPr>
            </w:pPr>
            <w:r w:rsidRPr="006A05E4">
              <w:rPr>
                <w:rFonts w:ascii="宋体" w:eastAsia="宋体" w:hAnsi="宋体" w:cs="宋体" w:hint="eastAsia"/>
                <w:color w:val="000000"/>
                <w:sz w:val="22"/>
                <w:szCs w:val="22"/>
              </w:rPr>
              <w:t>3167</w:t>
            </w:r>
          </w:p>
        </w:tc>
        <w:tc>
          <w:tcPr>
            <w:tcW w:w="900" w:type="dxa"/>
            <w:tcBorders>
              <w:top w:val="nil"/>
              <w:left w:val="nil"/>
              <w:bottom w:val="single" w:sz="4" w:space="0" w:color="auto"/>
              <w:right w:val="single" w:sz="4" w:space="0" w:color="auto"/>
            </w:tcBorders>
            <w:shd w:val="clear" w:color="auto" w:fill="auto"/>
            <w:noWrap/>
            <w:vAlign w:val="center"/>
            <w:hideMark/>
          </w:tcPr>
          <w:p w14:paraId="294C7274" w14:textId="77777777" w:rsidR="006A05E4" w:rsidRPr="00311415" w:rsidRDefault="006A05E4" w:rsidP="007520A1">
            <w:pPr>
              <w:ind w:firstLineChars="0" w:firstLine="0"/>
              <w:jc w:val="center"/>
              <w:rPr>
                <w:rFonts w:ascii="宋体" w:eastAsia="宋体" w:hAnsi="宋体" w:cs="宋体"/>
                <w:color w:val="FF0000"/>
                <w:sz w:val="22"/>
                <w:szCs w:val="22"/>
              </w:rPr>
            </w:pPr>
            <w:r w:rsidRPr="00311415">
              <w:rPr>
                <w:rFonts w:ascii="宋体" w:eastAsia="宋体" w:hAnsi="宋体" w:cs="宋体"/>
                <w:color w:val="FF0000"/>
                <w:sz w:val="22"/>
                <w:szCs w:val="22"/>
              </w:rPr>
              <w:t>6658</w:t>
            </w:r>
          </w:p>
        </w:tc>
        <w:tc>
          <w:tcPr>
            <w:tcW w:w="1080" w:type="dxa"/>
            <w:tcBorders>
              <w:top w:val="nil"/>
              <w:left w:val="nil"/>
              <w:bottom w:val="single" w:sz="4" w:space="0" w:color="auto"/>
              <w:right w:val="single" w:sz="4" w:space="0" w:color="auto"/>
            </w:tcBorders>
            <w:shd w:val="clear" w:color="auto" w:fill="auto"/>
            <w:noWrap/>
            <w:vAlign w:val="center"/>
            <w:hideMark/>
          </w:tcPr>
          <w:p w14:paraId="74CF8A7A" w14:textId="77777777" w:rsidR="006A05E4" w:rsidRPr="00311415" w:rsidRDefault="006A05E4" w:rsidP="007520A1">
            <w:pPr>
              <w:ind w:firstLineChars="0" w:firstLine="0"/>
              <w:jc w:val="center"/>
              <w:rPr>
                <w:rFonts w:ascii="宋体" w:eastAsia="宋体" w:hAnsi="宋体" w:cs="宋体"/>
                <w:color w:val="000000"/>
                <w:sz w:val="22"/>
                <w:szCs w:val="22"/>
                <w:highlight w:val="yellow"/>
              </w:rPr>
            </w:pPr>
            <w:r w:rsidRPr="00311415">
              <w:rPr>
                <w:rFonts w:ascii="宋体" w:eastAsia="宋体" w:hAnsi="宋体" w:cs="宋体"/>
                <w:color w:val="000000"/>
                <w:sz w:val="22"/>
                <w:szCs w:val="22"/>
                <w:highlight w:val="yellow"/>
              </w:rPr>
              <w:t>16</w:t>
            </w:r>
          </w:p>
        </w:tc>
        <w:tc>
          <w:tcPr>
            <w:tcW w:w="1560" w:type="dxa"/>
            <w:tcBorders>
              <w:top w:val="nil"/>
              <w:left w:val="nil"/>
              <w:bottom w:val="single" w:sz="4" w:space="0" w:color="auto"/>
              <w:right w:val="single" w:sz="4" w:space="0" w:color="auto"/>
            </w:tcBorders>
            <w:shd w:val="clear" w:color="auto" w:fill="auto"/>
            <w:noWrap/>
            <w:vAlign w:val="center"/>
            <w:hideMark/>
          </w:tcPr>
          <w:p w14:paraId="59006F51" w14:textId="77777777" w:rsidR="006A05E4" w:rsidRPr="00311415" w:rsidRDefault="006A05E4" w:rsidP="007520A1">
            <w:pPr>
              <w:ind w:firstLineChars="0" w:firstLine="0"/>
              <w:jc w:val="center"/>
              <w:rPr>
                <w:rFonts w:ascii="宋体" w:eastAsia="宋体" w:hAnsi="宋体" w:cs="宋体"/>
                <w:color w:val="FF0000"/>
                <w:sz w:val="22"/>
                <w:szCs w:val="22"/>
              </w:rPr>
            </w:pPr>
            <w:r w:rsidRPr="00311415">
              <w:rPr>
                <w:rFonts w:ascii="宋体" w:eastAsia="宋体" w:hAnsi="宋体" w:cs="宋体"/>
                <w:color w:val="FF0000"/>
                <w:sz w:val="22"/>
                <w:szCs w:val="22"/>
              </w:rPr>
              <w:t>197.94</w:t>
            </w:r>
          </w:p>
        </w:tc>
        <w:tc>
          <w:tcPr>
            <w:tcW w:w="1560" w:type="dxa"/>
            <w:tcBorders>
              <w:top w:val="nil"/>
              <w:left w:val="nil"/>
              <w:bottom w:val="single" w:sz="4" w:space="0" w:color="auto"/>
              <w:right w:val="single" w:sz="4" w:space="0" w:color="auto"/>
            </w:tcBorders>
            <w:shd w:val="clear" w:color="auto" w:fill="auto"/>
            <w:noWrap/>
            <w:vAlign w:val="center"/>
            <w:hideMark/>
          </w:tcPr>
          <w:p w14:paraId="00BB6027" w14:textId="77777777" w:rsidR="006A05E4" w:rsidRPr="006A05E4" w:rsidRDefault="006A05E4" w:rsidP="007520A1">
            <w:pPr>
              <w:ind w:firstLineChars="0" w:firstLine="0"/>
              <w:jc w:val="center"/>
              <w:rPr>
                <w:rFonts w:ascii="宋体" w:eastAsia="宋体" w:hAnsi="宋体" w:cs="宋体"/>
                <w:color w:val="000000"/>
                <w:sz w:val="22"/>
                <w:szCs w:val="22"/>
              </w:rPr>
            </w:pPr>
            <w:r w:rsidRPr="006A05E4">
              <w:rPr>
                <w:rFonts w:ascii="宋体" w:eastAsia="宋体" w:hAnsi="宋体" w:cs="宋体" w:hint="eastAsia"/>
                <w:color w:val="000000"/>
                <w:sz w:val="22"/>
                <w:szCs w:val="22"/>
              </w:rPr>
              <w:t>416.13</w:t>
            </w:r>
          </w:p>
        </w:tc>
      </w:tr>
      <w:tr w:rsidR="006A05E4" w:rsidRPr="006A05E4" w14:paraId="35E947A6" w14:textId="77777777" w:rsidTr="007520A1">
        <w:trPr>
          <w:trHeight w:val="270"/>
          <w:jc w:val="center"/>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14:paraId="3C347716" w14:textId="77777777" w:rsidR="006A05E4" w:rsidRPr="006A05E4" w:rsidRDefault="006A05E4" w:rsidP="007520A1">
            <w:pPr>
              <w:ind w:firstLineChars="0" w:firstLine="0"/>
              <w:jc w:val="center"/>
              <w:rPr>
                <w:rFonts w:ascii="宋体" w:eastAsia="宋体" w:hAnsi="宋体" w:cs="宋体"/>
                <w:color w:val="000000"/>
                <w:sz w:val="22"/>
                <w:szCs w:val="22"/>
              </w:rPr>
            </w:pPr>
            <w:r w:rsidRPr="006A05E4">
              <w:rPr>
                <w:rFonts w:ascii="宋体" w:eastAsia="宋体" w:hAnsi="宋体" w:cs="宋体" w:hint="eastAsia"/>
                <w:color w:val="000000"/>
                <w:sz w:val="22"/>
                <w:szCs w:val="22"/>
              </w:rPr>
              <w:t>7</w:t>
            </w:r>
          </w:p>
        </w:tc>
        <w:tc>
          <w:tcPr>
            <w:tcW w:w="1820" w:type="dxa"/>
            <w:tcBorders>
              <w:top w:val="nil"/>
              <w:left w:val="nil"/>
              <w:bottom w:val="single" w:sz="4" w:space="0" w:color="auto"/>
              <w:right w:val="single" w:sz="4" w:space="0" w:color="auto"/>
            </w:tcBorders>
            <w:shd w:val="clear" w:color="auto" w:fill="auto"/>
            <w:noWrap/>
            <w:vAlign w:val="center"/>
            <w:hideMark/>
          </w:tcPr>
          <w:p w14:paraId="43C9636B" w14:textId="77777777" w:rsidR="006A05E4" w:rsidRPr="006A05E4" w:rsidRDefault="006A05E4" w:rsidP="007520A1">
            <w:pPr>
              <w:ind w:firstLineChars="0" w:firstLine="0"/>
              <w:jc w:val="center"/>
              <w:rPr>
                <w:rFonts w:ascii="宋体" w:eastAsia="宋体" w:hAnsi="宋体" w:cs="宋体"/>
                <w:color w:val="000000"/>
                <w:sz w:val="22"/>
                <w:szCs w:val="22"/>
              </w:rPr>
            </w:pPr>
            <w:r w:rsidRPr="006A05E4">
              <w:rPr>
                <w:rFonts w:ascii="宋体" w:eastAsia="宋体" w:hAnsi="宋体" w:cs="宋体" w:hint="eastAsia"/>
                <w:color w:val="000000"/>
                <w:sz w:val="22"/>
                <w:szCs w:val="22"/>
              </w:rPr>
              <w:t>天津站派出所</w:t>
            </w:r>
          </w:p>
        </w:tc>
        <w:tc>
          <w:tcPr>
            <w:tcW w:w="1080" w:type="dxa"/>
            <w:tcBorders>
              <w:top w:val="nil"/>
              <w:left w:val="nil"/>
              <w:bottom w:val="single" w:sz="4" w:space="0" w:color="auto"/>
              <w:right w:val="single" w:sz="4" w:space="0" w:color="auto"/>
            </w:tcBorders>
            <w:shd w:val="clear" w:color="auto" w:fill="auto"/>
            <w:noWrap/>
            <w:vAlign w:val="center"/>
            <w:hideMark/>
          </w:tcPr>
          <w:p w14:paraId="1FF7C88E" w14:textId="77777777" w:rsidR="006A05E4" w:rsidRPr="00311415" w:rsidRDefault="006A05E4" w:rsidP="007520A1">
            <w:pPr>
              <w:ind w:firstLineChars="0" w:firstLine="0"/>
              <w:jc w:val="center"/>
              <w:rPr>
                <w:rFonts w:ascii="宋体" w:eastAsia="宋体" w:hAnsi="宋体" w:cs="宋体"/>
                <w:color w:val="FF0000"/>
                <w:sz w:val="22"/>
                <w:szCs w:val="22"/>
              </w:rPr>
            </w:pPr>
            <w:r w:rsidRPr="00311415">
              <w:rPr>
                <w:rFonts w:ascii="宋体" w:eastAsia="宋体" w:hAnsi="宋体" w:cs="宋体"/>
                <w:color w:val="FF0000"/>
                <w:sz w:val="22"/>
                <w:szCs w:val="22"/>
              </w:rPr>
              <w:t>4378</w:t>
            </w:r>
          </w:p>
        </w:tc>
        <w:tc>
          <w:tcPr>
            <w:tcW w:w="1080" w:type="dxa"/>
            <w:tcBorders>
              <w:top w:val="nil"/>
              <w:left w:val="nil"/>
              <w:bottom w:val="single" w:sz="4" w:space="0" w:color="auto"/>
              <w:right w:val="single" w:sz="4" w:space="0" w:color="auto"/>
            </w:tcBorders>
            <w:shd w:val="clear" w:color="auto" w:fill="auto"/>
            <w:noWrap/>
            <w:vAlign w:val="center"/>
            <w:hideMark/>
          </w:tcPr>
          <w:p w14:paraId="7FD5AA67" w14:textId="77777777" w:rsidR="006A05E4" w:rsidRPr="006A05E4" w:rsidRDefault="006A05E4" w:rsidP="007520A1">
            <w:pPr>
              <w:ind w:firstLineChars="0" w:firstLine="0"/>
              <w:jc w:val="center"/>
              <w:rPr>
                <w:rFonts w:ascii="宋体" w:eastAsia="宋体" w:hAnsi="宋体" w:cs="宋体"/>
                <w:color w:val="000000"/>
                <w:sz w:val="22"/>
                <w:szCs w:val="22"/>
              </w:rPr>
            </w:pPr>
            <w:r w:rsidRPr="006A05E4">
              <w:rPr>
                <w:rFonts w:ascii="宋体" w:eastAsia="宋体" w:hAnsi="宋体" w:cs="宋体" w:hint="eastAsia"/>
                <w:color w:val="000000"/>
                <w:sz w:val="22"/>
                <w:szCs w:val="22"/>
              </w:rPr>
              <w:t>12543</w:t>
            </w:r>
          </w:p>
        </w:tc>
        <w:tc>
          <w:tcPr>
            <w:tcW w:w="900" w:type="dxa"/>
            <w:tcBorders>
              <w:top w:val="nil"/>
              <w:left w:val="nil"/>
              <w:bottom w:val="single" w:sz="4" w:space="0" w:color="auto"/>
              <w:right w:val="single" w:sz="4" w:space="0" w:color="auto"/>
            </w:tcBorders>
            <w:shd w:val="clear" w:color="auto" w:fill="auto"/>
            <w:noWrap/>
            <w:vAlign w:val="center"/>
            <w:hideMark/>
          </w:tcPr>
          <w:p w14:paraId="42F721D0" w14:textId="77777777" w:rsidR="006A05E4" w:rsidRPr="00311415" w:rsidRDefault="006A05E4" w:rsidP="007520A1">
            <w:pPr>
              <w:ind w:firstLineChars="0" w:firstLine="0"/>
              <w:jc w:val="center"/>
              <w:rPr>
                <w:rFonts w:ascii="宋体" w:eastAsia="宋体" w:hAnsi="宋体" w:cs="宋体"/>
                <w:color w:val="FF0000"/>
                <w:sz w:val="22"/>
                <w:szCs w:val="22"/>
              </w:rPr>
            </w:pPr>
            <w:r w:rsidRPr="00311415">
              <w:rPr>
                <w:rFonts w:ascii="宋体" w:eastAsia="宋体" w:hAnsi="宋体" w:cs="宋体"/>
                <w:color w:val="FF0000"/>
                <w:sz w:val="22"/>
                <w:szCs w:val="22"/>
              </w:rPr>
              <w:t>16921</w:t>
            </w:r>
          </w:p>
        </w:tc>
        <w:tc>
          <w:tcPr>
            <w:tcW w:w="1080" w:type="dxa"/>
            <w:tcBorders>
              <w:top w:val="nil"/>
              <w:left w:val="nil"/>
              <w:bottom w:val="single" w:sz="4" w:space="0" w:color="auto"/>
              <w:right w:val="single" w:sz="4" w:space="0" w:color="auto"/>
            </w:tcBorders>
            <w:shd w:val="clear" w:color="auto" w:fill="auto"/>
            <w:noWrap/>
            <w:vAlign w:val="center"/>
            <w:hideMark/>
          </w:tcPr>
          <w:p w14:paraId="1DD8EDB9" w14:textId="77777777" w:rsidR="006A05E4" w:rsidRPr="00311415" w:rsidRDefault="006A05E4" w:rsidP="007520A1">
            <w:pPr>
              <w:ind w:firstLineChars="0" w:firstLine="0"/>
              <w:jc w:val="center"/>
              <w:rPr>
                <w:rFonts w:ascii="宋体" w:eastAsia="宋体" w:hAnsi="宋体" w:cs="宋体"/>
                <w:color w:val="000000"/>
                <w:sz w:val="22"/>
                <w:szCs w:val="22"/>
                <w:highlight w:val="yellow"/>
              </w:rPr>
            </w:pPr>
            <w:r w:rsidRPr="00311415">
              <w:rPr>
                <w:rFonts w:ascii="宋体" w:eastAsia="宋体" w:hAnsi="宋体" w:cs="宋体"/>
                <w:color w:val="000000"/>
                <w:sz w:val="22"/>
                <w:szCs w:val="22"/>
                <w:highlight w:val="yellow"/>
              </w:rPr>
              <w:t>88</w:t>
            </w:r>
          </w:p>
        </w:tc>
        <w:tc>
          <w:tcPr>
            <w:tcW w:w="1560" w:type="dxa"/>
            <w:tcBorders>
              <w:top w:val="nil"/>
              <w:left w:val="nil"/>
              <w:bottom w:val="single" w:sz="4" w:space="0" w:color="auto"/>
              <w:right w:val="single" w:sz="4" w:space="0" w:color="auto"/>
            </w:tcBorders>
            <w:shd w:val="clear" w:color="auto" w:fill="auto"/>
            <w:noWrap/>
            <w:vAlign w:val="center"/>
            <w:hideMark/>
          </w:tcPr>
          <w:p w14:paraId="26249EC9" w14:textId="77777777" w:rsidR="006A05E4" w:rsidRPr="00311415" w:rsidRDefault="006A05E4" w:rsidP="007520A1">
            <w:pPr>
              <w:ind w:firstLineChars="0" w:firstLine="0"/>
              <w:jc w:val="center"/>
              <w:rPr>
                <w:rFonts w:ascii="宋体" w:eastAsia="宋体" w:hAnsi="宋体" w:cs="宋体"/>
                <w:color w:val="FF0000"/>
                <w:sz w:val="22"/>
                <w:szCs w:val="22"/>
              </w:rPr>
            </w:pPr>
            <w:r w:rsidRPr="00311415">
              <w:rPr>
                <w:rFonts w:ascii="宋体" w:eastAsia="宋体" w:hAnsi="宋体" w:cs="宋体"/>
                <w:color w:val="FF0000"/>
                <w:sz w:val="22"/>
                <w:szCs w:val="22"/>
              </w:rPr>
              <w:t>142.53</w:t>
            </w:r>
          </w:p>
        </w:tc>
        <w:tc>
          <w:tcPr>
            <w:tcW w:w="1560" w:type="dxa"/>
            <w:tcBorders>
              <w:top w:val="nil"/>
              <w:left w:val="nil"/>
              <w:bottom w:val="single" w:sz="4" w:space="0" w:color="auto"/>
              <w:right w:val="single" w:sz="4" w:space="0" w:color="auto"/>
            </w:tcBorders>
            <w:shd w:val="clear" w:color="auto" w:fill="auto"/>
            <w:noWrap/>
            <w:vAlign w:val="center"/>
            <w:hideMark/>
          </w:tcPr>
          <w:p w14:paraId="65EC50EB" w14:textId="77777777" w:rsidR="006A05E4" w:rsidRPr="006A05E4" w:rsidRDefault="006A05E4" w:rsidP="007520A1">
            <w:pPr>
              <w:ind w:firstLineChars="0" w:firstLine="0"/>
              <w:jc w:val="center"/>
              <w:rPr>
                <w:rFonts w:ascii="宋体" w:eastAsia="宋体" w:hAnsi="宋体" w:cs="宋体"/>
                <w:color w:val="000000"/>
                <w:sz w:val="22"/>
                <w:szCs w:val="22"/>
              </w:rPr>
            </w:pPr>
            <w:r w:rsidRPr="006A05E4">
              <w:rPr>
                <w:rFonts w:ascii="宋体" w:eastAsia="宋体" w:hAnsi="宋体" w:cs="宋体" w:hint="eastAsia"/>
                <w:color w:val="000000"/>
                <w:sz w:val="22"/>
                <w:szCs w:val="22"/>
              </w:rPr>
              <w:t>192.28</w:t>
            </w:r>
          </w:p>
        </w:tc>
      </w:tr>
      <w:tr w:rsidR="006A05E4" w:rsidRPr="006A05E4" w14:paraId="23F25BEE" w14:textId="77777777" w:rsidTr="007520A1">
        <w:trPr>
          <w:trHeight w:val="270"/>
          <w:jc w:val="center"/>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14:paraId="516E83F2" w14:textId="77777777" w:rsidR="006A05E4" w:rsidRPr="006A05E4" w:rsidRDefault="006A05E4" w:rsidP="007520A1">
            <w:pPr>
              <w:ind w:firstLineChars="0" w:firstLine="0"/>
              <w:jc w:val="center"/>
              <w:rPr>
                <w:rFonts w:ascii="宋体" w:eastAsia="宋体" w:hAnsi="宋体" w:cs="宋体"/>
                <w:color w:val="000000"/>
                <w:sz w:val="22"/>
                <w:szCs w:val="22"/>
              </w:rPr>
            </w:pPr>
            <w:r w:rsidRPr="006A05E4">
              <w:rPr>
                <w:rFonts w:ascii="宋体" w:eastAsia="宋体" w:hAnsi="宋体" w:cs="宋体" w:hint="eastAsia"/>
                <w:color w:val="000000"/>
                <w:sz w:val="22"/>
                <w:szCs w:val="22"/>
              </w:rPr>
              <w:t>8</w:t>
            </w:r>
          </w:p>
        </w:tc>
        <w:tc>
          <w:tcPr>
            <w:tcW w:w="1820" w:type="dxa"/>
            <w:tcBorders>
              <w:top w:val="nil"/>
              <w:left w:val="nil"/>
              <w:bottom w:val="single" w:sz="4" w:space="0" w:color="auto"/>
              <w:right w:val="single" w:sz="4" w:space="0" w:color="auto"/>
            </w:tcBorders>
            <w:shd w:val="clear" w:color="auto" w:fill="auto"/>
            <w:noWrap/>
            <w:vAlign w:val="center"/>
            <w:hideMark/>
          </w:tcPr>
          <w:p w14:paraId="17C8B02F" w14:textId="77777777" w:rsidR="006A05E4" w:rsidRPr="006A05E4" w:rsidRDefault="006A05E4" w:rsidP="007520A1">
            <w:pPr>
              <w:ind w:firstLineChars="0" w:firstLine="0"/>
              <w:jc w:val="center"/>
              <w:rPr>
                <w:rFonts w:ascii="宋体" w:eastAsia="宋体" w:hAnsi="宋体" w:cs="宋体"/>
                <w:color w:val="000000"/>
                <w:sz w:val="22"/>
                <w:szCs w:val="22"/>
              </w:rPr>
            </w:pPr>
            <w:r w:rsidRPr="006A05E4">
              <w:rPr>
                <w:rFonts w:ascii="宋体" w:eastAsia="宋体" w:hAnsi="宋体" w:cs="宋体" w:hint="eastAsia"/>
                <w:color w:val="000000"/>
                <w:sz w:val="22"/>
                <w:szCs w:val="22"/>
              </w:rPr>
              <w:t>星火站派出所</w:t>
            </w:r>
          </w:p>
        </w:tc>
        <w:tc>
          <w:tcPr>
            <w:tcW w:w="1080" w:type="dxa"/>
            <w:tcBorders>
              <w:top w:val="nil"/>
              <w:left w:val="nil"/>
              <w:bottom w:val="single" w:sz="4" w:space="0" w:color="auto"/>
              <w:right w:val="single" w:sz="4" w:space="0" w:color="auto"/>
            </w:tcBorders>
            <w:shd w:val="clear" w:color="auto" w:fill="auto"/>
            <w:noWrap/>
            <w:vAlign w:val="center"/>
            <w:hideMark/>
          </w:tcPr>
          <w:p w14:paraId="091BC9AD" w14:textId="77777777" w:rsidR="006A05E4" w:rsidRPr="00311415" w:rsidRDefault="006A05E4" w:rsidP="007520A1">
            <w:pPr>
              <w:ind w:firstLineChars="0" w:firstLine="0"/>
              <w:jc w:val="center"/>
              <w:rPr>
                <w:rFonts w:ascii="宋体" w:eastAsia="宋体" w:hAnsi="宋体" w:cs="宋体"/>
                <w:color w:val="FF0000"/>
                <w:sz w:val="22"/>
                <w:szCs w:val="22"/>
              </w:rPr>
            </w:pPr>
            <w:r w:rsidRPr="00311415">
              <w:rPr>
                <w:rFonts w:ascii="宋体" w:eastAsia="宋体" w:hAnsi="宋体" w:cs="宋体"/>
                <w:color w:val="FF0000"/>
                <w:sz w:val="22"/>
                <w:szCs w:val="22"/>
              </w:rPr>
              <w:t>17102</w:t>
            </w:r>
          </w:p>
        </w:tc>
        <w:tc>
          <w:tcPr>
            <w:tcW w:w="1080" w:type="dxa"/>
            <w:tcBorders>
              <w:top w:val="nil"/>
              <w:left w:val="nil"/>
              <w:bottom w:val="single" w:sz="4" w:space="0" w:color="auto"/>
              <w:right w:val="single" w:sz="4" w:space="0" w:color="auto"/>
            </w:tcBorders>
            <w:shd w:val="clear" w:color="auto" w:fill="auto"/>
            <w:noWrap/>
            <w:vAlign w:val="center"/>
            <w:hideMark/>
          </w:tcPr>
          <w:p w14:paraId="0A14BA15" w14:textId="77777777" w:rsidR="006A05E4" w:rsidRPr="006A05E4" w:rsidRDefault="006A05E4" w:rsidP="007520A1">
            <w:pPr>
              <w:ind w:firstLineChars="0" w:firstLine="0"/>
              <w:jc w:val="center"/>
              <w:rPr>
                <w:rFonts w:ascii="宋体" w:eastAsia="宋体" w:hAnsi="宋体" w:cs="宋体"/>
                <w:color w:val="000000"/>
                <w:sz w:val="22"/>
                <w:szCs w:val="22"/>
              </w:rPr>
            </w:pPr>
            <w:r w:rsidRPr="006A05E4">
              <w:rPr>
                <w:rFonts w:ascii="宋体" w:eastAsia="宋体" w:hAnsi="宋体" w:cs="宋体" w:hint="eastAsia"/>
                <w:color w:val="000000"/>
                <w:sz w:val="22"/>
                <w:szCs w:val="22"/>
              </w:rPr>
              <w:t>34</w:t>
            </w:r>
          </w:p>
        </w:tc>
        <w:tc>
          <w:tcPr>
            <w:tcW w:w="900" w:type="dxa"/>
            <w:tcBorders>
              <w:top w:val="nil"/>
              <w:left w:val="nil"/>
              <w:bottom w:val="single" w:sz="4" w:space="0" w:color="auto"/>
              <w:right w:val="single" w:sz="4" w:space="0" w:color="auto"/>
            </w:tcBorders>
            <w:shd w:val="clear" w:color="auto" w:fill="auto"/>
            <w:noWrap/>
            <w:vAlign w:val="center"/>
            <w:hideMark/>
          </w:tcPr>
          <w:p w14:paraId="58336F00" w14:textId="77777777" w:rsidR="006A05E4" w:rsidRPr="00311415" w:rsidRDefault="006A05E4" w:rsidP="007520A1">
            <w:pPr>
              <w:ind w:firstLineChars="0" w:firstLine="0"/>
              <w:jc w:val="center"/>
              <w:rPr>
                <w:rFonts w:ascii="宋体" w:eastAsia="宋体" w:hAnsi="宋体" w:cs="宋体"/>
                <w:color w:val="FF0000"/>
                <w:sz w:val="22"/>
                <w:szCs w:val="22"/>
              </w:rPr>
            </w:pPr>
            <w:r w:rsidRPr="00311415">
              <w:rPr>
                <w:rFonts w:ascii="宋体" w:eastAsia="宋体" w:hAnsi="宋体" w:cs="宋体"/>
                <w:color w:val="FF0000"/>
                <w:sz w:val="22"/>
                <w:szCs w:val="22"/>
              </w:rPr>
              <w:t>17136</w:t>
            </w:r>
          </w:p>
        </w:tc>
        <w:tc>
          <w:tcPr>
            <w:tcW w:w="1080" w:type="dxa"/>
            <w:tcBorders>
              <w:top w:val="nil"/>
              <w:left w:val="nil"/>
              <w:bottom w:val="single" w:sz="4" w:space="0" w:color="auto"/>
              <w:right w:val="single" w:sz="4" w:space="0" w:color="auto"/>
            </w:tcBorders>
            <w:shd w:val="clear" w:color="auto" w:fill="auto"/>
            <w:noWrap/>
            <w:vAlign w:val="center"/>
            <w:hideMark/>
          </w:tcPr>
          <w:p w14:paraId="483635C1" w14:textId="77777777" w:rsidR="006A05E4" w:rsidRPr="00311415" w:rsidRDefault="006A05E4" w:rsidP="007520A1">
            <w:pPr>
              <w:ind w:firstLineChars="0" w:firstLine="0"/>
              <w:jc w:val="center"/>
              <w:rPr>
                <w:rFonts w:ascii="宋体" w:eastAsia="宋体" w:hAnsi="宋体" w:cs="宋体"/>
                <w:color w:val="000000"/>
                <w:sz w:val="22"/>
                <w:szCs w:val="22"/>
                <w:highlight w:val="yellow"/>
              </w:rPr>
            </w:pPr>
            <w:r w:rsidRPr="00311415">
              <w:rPr>
                <w:rFonts w:ascii="宋体" w:eastAsia="宋体" w:hAnsi="宋体" w:cs="宋体"/>
                <w:color w:val="000000"/>
                <w:sz w:val="22"/>
                <w:szCs w:val="22"/>
                <w:highlight w:val="yellow"/>
              </w:rPr>
              <w:t>9</w:t>
            </w:r>
          </w:p>
        </w:tc>
        <w:tc>
          <w:tcPr>
            <w:tcW w:w="1560" w:type="dxa"/>
            <w:tcBorders>
              <w:top w:val="nil"/>
              <w:left w:val="nil"/>
              <w:bottom w:val="single" w:sz="4" w:space="0" w:color="auto"/>
              <w:right w:val="single" w:sz="4" w:space="0" w:color="auto"/>
            </w:tcBorders>
            <w:shd w:val="clear" w:color="auto" w:fill="auto"/>
            <w:noWrap/>
            <w:vAlign w:val="center"/>
            <w:hideMark/>
          </w:tcPr>
          <w:p w14:paraId="62B91663" w14:textId="77777777" w:rsidR="006A05E4" w:rsidRPr="00311415" w:rsidRDefault="006A05E4" w:rsidP="007520A1">
            <w:pPr>
              <w:ind w:firstLineChars="0" w:firstLine="0"/>
              <w:jc w:val="center"/>
              <w:rPr>
                <w:rFonts w:ascii="宋体" w:eastAsia="宋体" w:hAnsi="宋体" w:cs="宋体"/>
                <w:color w:val="FF0000"/>
                <w:sz w:val="22"/>
                <w:szCs w:val="22"/>
              </w:rPr>
            </w:pPr>
            <w:r w:rsidRPr="00311415">
              <w:rPr>
                <w:rFonts w:ascii="宋体" w:eastAsia="宋体" w:hAnsi="宋体" w:cs="宋体"/>
                <w:color w:val="FF0000"/>
                <w:sz w:val="22"/>
                <w:szCs w:val="22"/>
              </w:rPr>
              <w:t>3.78</w:t>
            </w:r>
          </w:p>
        </w:tc>
        <w:tc>
          <w:tcPr>
            <w:tcW w:w="1560" w:type="dxa"/>
            <w:tcBorders>
              <w:top w:val="nil"/>
              <w:left w:val="nil"/>
              <w:bottom w:val="single" w:sz="4" w:space="0" w:color="auto"/>
              <w:right w:val="single" w:sz="4" w:space="0" w:color="auto"/>
            </w:tcBorders>
            <w:shd w:val="clear" w:color="auto" w:fill="auto"/>
            <w:noWrap/>
            <w:vAlign w:val="center"/>
            <w:hideMark/>
          </w:tcPr>
          <w:p w14:paraId="719CB5AB" w14:textId="77777777" w:rsidR="006A05E4" w:rsidRPr="006A05E4" w:rsidRDefault="006A05E4" w:rsidP="007520A1">
            <w:pPr>
              <w:ind w:firstLineChars="0" w:firstLine="0"/>
              <w:jc w:val="center"/>
              <w:rPr>
                <w:rFonts w:ascii="宋体" w:eastAsia="宋体" w:hAnsi="宋体" w:cs="宋体"/>
                <w:color w:val="000000"/>
                <w:sz w:val="22"/>
                <w:szCs w:val="22"/>
              </w:rPr>
            </w:pPr>
            <w:r w:rsidRPr="006A05E4">
              <w:rPr>
                <w:rFonts w:ascii="宋体" w:eastAsia="宋体" w:hAnsi="宋体" w:cs="宋体" w:hint="eastAsia"/>
                <w:color w:val="000000"/>
                <w:sz w:val="22"/>
                <w:szCs w:val="22"/>
              </w:rPr>
              <w:t>1904.00</w:t>
            </w:r>
          </w:p>
        </w:tc>
      </w:tr>
    </w:tbl>
    <w:p w14:paraId="23BD8836" w14:textId="77777777" w:rsidR="00D21865" w:rsidRDefault="00C23A43" w:rsidP="007B2F0B">
      <w:pPr>
        <w:pStyle w:val="ab"/>
        <w:spacing w:before="0" w:beforeAutospacing="0" w:after="0" w:afterAutospacing="0"/>
        <w:ind w:firstLineChars="200" w:firstLine="634"/>
        <w:textAlignment w:val="baseline"/>
        <w:rPr>
          <w:rFonts w:ascii="Times New Roman" w:eastAsia="楷体_GB2312" w:hAnsi="Times New Roman" w:cs="Times New Roman"/>
          <w:b/>
          <w:sz w:val="32"/>
          <w:szCs w:val="32"/>
        </w:rPr>
      </w:pPr>
      <w:r w:rsidRPr="00D91A5E">
        <w:rPr>
          <w:rFonts w:ascii="Times New Roman" w:eastAsia="楷体_GB2312" w:hAnsi="Times New Roman" w:cs="Times New Roman"/>
          <w:b/>
          <w:sz w:val="32"/>
          <w:szCs w:val="32"/>
        </w:rPr>
        <w:t>（二）</w:t>
      </w:r>
      <w:commentRangeStart w:id="31"/>
      <w:r w:rsidR="00D21865" w:rsidRPr="00D91A5E">
        <w:rPr>
          <w:rFonts w:ascii="Times New Roman" w:eastAsia="楷体_GB2312" w:hAnsi="Times New Roman" w:cs="Times New Roman"/>
          <w:b/>
          <w:sz w:val="32"/>
          <w:szCs w:val="32"/>
        </w:rPr>
        <w:t>乘警支（大）队</w:t>
      </w:r>
      <w:commentRangeEnd w:id="31"/>
      <w:r w:rsidR="00DD3A98">
        <w:rPr>
          <w:rStyle w:val="ae"/>
          <w:rFonts w:ascii="Times New Roman" w:eastAsia="仿宋_GB2312" w:hAnsi="Times New Roman" w:cs="Times New Roman"/>
        </w:rPr>
        <w:commentReference w:id="31"/>
      </w:r>
      <w:proofErr w:type="gramStart"/>
      <w:r w:rsidR="00D21865" w:rsidRPr="00D91A5E">
        <w:rPr>
          <w:rFonts w:ascii="Times New Roman" w:eastAsia="楷体_GB2312" w:hAnsi="Times New Roman" w:cs="Times New Roman"/>
          <w:b/>
          <w:sz w:val="32"/>
          <w:szCs w:val="32"/>
        </w:rPr>
        <w:t>核录排名</w:t>
      </w:r>
      <w:proofErr w:type="gramEnd"/>
      <w:r w:rsidR="00D21865" w:rsidRPr="00D91A5E">
        <w:rPr>
          <w:rFonts w:ascii="Times New Roman" w:eastAsia="楷体_GB2312" w:hAnsi="Times New Roman" w:cs="Times New Roman"/>
          <w:b/>
          <w:sz w:val="32"/>
          <w:szCs w:val="32"/>
        </w:rPr>
        <w:t>情况</w:t>
      </w:r>
    </w:p>
    <w:tbl>
      <w:tblPr>
        <w:tblW w:w="10015" w:type="dxa"/>
        <w:jc w:val="center"/>
        <w:tblLook w:val="04A0" w:firstRow="1" w:lastRow="0" w:firstColumn="1" w:lastColumn="0" w:noHBand="0" w:noVBand="1"/>
      </w:tblPr>
      <w:tblGrid>
        <w:gridCol w:w="795"/>
        <w:gridCol w:w="2080"/>
        <w:gridCol w:w="1080"/>
        <w:gridCol w:w="1080"/>
        <w:gridCol w:w="780"/>
        <w:gridCol w:w="1080"/>
        <w:gridCol w:w="1560"/>
        <w:gridCol w:w="1560"/>
      </w:tblGrid>
      <w:tr w:rsidR="007520A1" w:rsidRPr="007520A1" w14:paraId="5C06E910" w14:textId="77777777" w:rsidTr="007520A1">
        <w:trPr>
          <w:trHeight w:val="270"/>
          <w:jc w:val="center"/>
        </w:trPr>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1F55C9" w14:textId="77777777" w:rsidR="007520A1" w:rsidRPr="007520A1" w:rsidRDefault="007520A1" w:rsidP="007520A1">
            <w:pPr>
              <w:ind w:firstLineChars="0" w:firstLine="0"/>
              <w:jc w:val="center"/>
              <w:rPr>
                <w:rFonts w:ascii="宋体" w:eastAsia="宋体" w:hAnsi="宋体" w:cs="宋体"/>
                <w:color w:val="000000"/>
                <w:sz w:val="22"/>
                <w:szCs w:val="22"/>
              </w:rPr>
            </w:pPr>
            <w:r w:rsidRPr="007520A1">
              <w:rPr>
                <w:rFonts w:ascii="宋体" w:eastAsia="宋体" w:hAnsi="宋体" w:cs="宋体" w:hint="eastAsia"/>
                <w:color w:val="000000"/>
                <w:sz w:val="22"/>
                <w:szCs w:val="22"/>
              </w:rPr>
              <w:t>序号</w:t>
            </w:r>
          </w:p>
        </w:tc>
        <w:tc>
          <w:tcPr>
            <w:tcW w:w="2080" w:type="dxa"/>
            <w:tcBorders>
              <w:top w:val="single" w:sz="4" w:space="0" w:color="auto"/>
              <w:left w:val="nil"/>
              <w:bottom w:val="single" w:sz="4" w:space="0" w:color="auto"/>
              <w:right w:val="single" w:sz="4" w:space="0" w:color="auto"/>
            </w:tcBorders>
            <w:shd w:val="clear" w:color="auto" w:fill="auto"/>
            <w:noWrap/>
            <w:vAlign w:val="center"/>
            <w:hideMark/>
          </w:tcPr>
          <w:p w14:paraId="022AD584" w14:textId="77777777" w:rsidR="007520A1" w:rsidRPr="007520A1" w:rsidRDefault="007520A1" w:rsidP="007520A1">
            <w:pPr>
              <w:ind w:firstLineChars="0" w:firstLine="0"/>
              <w:jc w:val="center"/>
              <w:rPr>
                <w:rFonts w:ascii="宋体" w:eastAsia="宋体" w:hAnsi="宋体" w:cs="宋体"/>
                <w:color w:val="000000"/>
                <w:sz w:val="22"/>
                <w:szCs w:val="22"/>
              </w:rPr>
            </w:pPr>
            <w:r w:rsidRPr="007520A1">
              <w:rPr>
                <w:rFonts w:ascii="宋体" w:eastAsia="宋体" w:hAnsi="宋体" w:cs="宋体" w:hint="eastAsia"/>
                <w:color w:val="000000"/>
                <w:sz w:val="22"/>
                <w:szCs w:val="22"/>
              </w:rPr>
              <w:t>单位名称</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04DE618" w14:textId="77777777" w:rsidR="007520A1" w:rsidRPr="007520A1" w:rsidRDefault="007520A1" w:rsidP="007520A1">
            <w:pPr>
              <w:ind w:firstLineChars="0" w:firstLine="0"/>
              <w:jc w:val="center"/>
              <w:rPr>
                <w:rFonts w:ascii="宋体" w:eastAsia="宋体" w:hAnsi="宋体" w:cs="宋体"/>
                <w:color w:val="000000"/>
                <w:sz w:val="22"/>
                <w:szCs w:val="22"/>
              </w:rPr>
            </w:pPr>
            <w:r w:rsidRPr="007520A1">
              <w:rPr>
                <w:rFonts w:ascii="宋体" w:eastAsia="宋体" w:hAnsi="宋体" w:cs="宋体" w:hint="eastAsia"/>
                <w:color w:val="000000"/>
                <w:sz w:val="22"/>
                <w:szCs w:val="22"/>
              </w:rPr>
              <w:t>查询总数</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78108F5" w14:textId="77777777" w:rsidR="007520A1" w:rsidRPr="007520A1" w:rsidRDefault="007520A1" w:rsidP="007520A1">
            <w:pPr>
              <w:ind w:firstLineChars="0" w:firstLine="0"/>
              <w:jc w:val="center"/>
              <w:rPr>
                <w:rFonts w:ascii="宋体" w:eastAsia="宋体" w:hAnsi="宋体" w:cs="宋体"/>
                <w:color w:val="000000"/>
                <w:sz w:val="22"/>
                <w:szCs w:val="22"/>
              </w:rPr>
            </w:pPr>
            <w:proofErr w:type="gramStart"/>
            <w:r w:rsidRPr="007520A1">
              <w:rPr>
                <w:rFonts w:ascii="宋体" w:eastAsia="宋体" w:hAnsi="宋体" w:cs="宋体" w:hint="eastAsia"/>
                <w:color w:val="000000"/>
                <w:sz w:val="22"/>
                <w:szCs w:val="22"/>
              </w:rPr>
              <w:t>有效核录</w:t>
            </w:r>
            <w:proofErr w:type="gramEnd"/>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7C414823" w14:textId="77777777" w:rsidR="007520A1" w:rsidRPr="007520A1" w:rsidRDefault="007520A1" w:rsidP="007520A1">
            <w:pPr>
              <w:ind w:firstLineChars="0" w:firstLine="0"/>
              <w:jc w:val="center"/>
              <w:rPr>
                <w:rFonts w:ascii="宋体" w:eastAsia="宋体" w:hAnsi="宋体" w:cs="宋体"/>
                <w:color w:val="000000"/>
                <w:sz w:val="22"/>
                <w:szCs w:val="22"/>
              </w:rPr>
            </w:pPr>
            <w:r w:rsidRPr="007520A1">
              <w:rPr>
                <w:rFonts w:ascii="宋体" w:eastAsia="宋体" w:hAnsi="宋体" w:cs="宋体" w:hint="eastAsia"/>
                <w:color w:val="000000"/>
                <w:sz w:val="22"/>
                <w:szCs w:val="22"/>
              </w:rPr>
              <w:t>小计</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F795C33" w14:textId="77777777" w:rsidR="007520A1" w:rsidRPr="007520A1" w:rsidRDefault="007520A1" w:rsidP="007520A1">
            <w:pPr>
              <w:ind w:firstLineChars="0" w:firstLine="0"/>
              <w:jc w:val="center"/>
              <w:rPr>
                <w:rFonts w:ascii="宋体" w:eastAsia="宋体" w:hAnsi="宋体" w:cs="宋体"/>
                <w:color w:val="000000"/>
                <w:sz w:val="22"/>
                <w:szCs w:val="22"/>
              </w:rPr>
            </w:pPr>
            <w:r w:rsidRPr="007520A1">
              <w:rPr>
                <w:rFonts w:ascii="宋体" w:eastAsia="宋体" w:hAnsi="宋体" w:cs="宋体" w:hint="eastAsia"/>
                <w:color w:val="000000"/>
                <w:sz w:val="22"/>
                <w:szCs w:val="22"/>
              </w:rPr>
              <w:t>终端数量</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1DD3098A" w14:textId="77777777" w:rsidR="007520A1" w:rsidRPr="007520A1" w:rsidRDefault="007520A1" w:rsidP="007520A1">
            <w:pPr>
              <w:ind w:firstLineChars="0" w:firstLine="0"/>
              <w:jc w:val="center"/>
              <w:rPr>
                <w:rFonts w:ascii="宋体" w:eastAsia="宋体" w:hAnsi="宋体" w:cs="宋体"/>
                <w:color w:val="000000"/>
                <w:sz w:val="22"/>
                <w:szCs w:val="22"/>
              </w:rPr>
            </w:pPr>
            <w:r w:rsidRPr="007520A1">
              <w:rPr>
                <w:rFonts w:ascii="宋体" w:eastAsia="宋体" w:hAnsi="宋体" w:cs="宋体" w:hint="eastAsia"/>
                <w:color w:val="000000"/>
                <w:sz w:val="22"/>
                <w:szCs w:val="22"/>
              </w:rPr>
              <w:t>单部</w:t>
            </w:r>
            <w:proofErr w:type="gramStart"/>
            <w:r w:rsidRPr="007520A1">
              <w:rPr>
                <w:rFonts w:ascii="宋体" w:eastAsia="宋体" w:hAnsi="宋体" w:cs="宋体" w:hint="eastAsia"/>
                <w:color w:val="000000"/>
                <w:sz w:val="22"/>
                <w:szCs w:val="22"/>
              </w:rPr>
              <w:t>核录数量</w:t>
            </w:r>
            <w:proofErr w:type="gramEnd"/>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4421B419" w14:textId="77777777" w:rsidR="007520A1" w:rsidRPr="007520A1" w:rsidRDefault="007520A1" w:rsidP="007520A1">
            <w:pPr>
              <w:ind w:firstLineChars="0" w:firstLine="0"/>
              <w:jc w:val="center"/>
              <w:rPr>
                <w:rFonts w:ascii="宋体" w:eastAsia="宋体" w:hAnsi="宋体" w:cs="宋体"/>
                <w:color w:val="000000"/>
                <w:sz w:val="22"/>
                <w:szCs w:val="22"/>
              </w:rPr>
            </w:pPr>
            <w:r w:rsidRPr="007520A1">
              <w:rPr>
                <w:rFonts w:ascii="宋体" w:eastAsia="宋体" w:hAnsi="宋体" w:cs="宋体" w:hint="eastAsia"/>
                <w:color w:val="000000"/>
                <w:sz w:val="22"/>
                <w:szCs w:val="22"/>
              </w:rPr>
              <w:t>单部查询数量</w:t>
            </w:r>
          </w:p>
        </w:tc>
      </w:tr>
      <w:tr w:rsidR="007520A1" w:rsidRPr="007520A1" w14:paraId="405149ED" w14:textId="77777777" w:rsidTr="007520A1">
        <w:trPr>
          <w:trHeight w:val="270"/>
          <w:jc w:val="center"/>
        </w:trPr>
        <w:tc>
          <w:tcPr>
            <w:tcW w:w="795" w:type="dxa"/>
            <w:tcBorders>
              <w:top w:val="nil"/>
              <w:left w:val="single" w:sz="4" w:space="0" w:color="auto"/>
              <w:bottom w:val="single" w:sz="4" w:space="0" w:color="auto"/>
              <w:right w:val="single" w:sz="4" w:space="0" w:color="auto"/>
            </w:tcBorders>
            <w:shd w:val="clear" w:color="auto" w:fill="auto"/>
            <w:noWrap/>
            <w:vAlign w:val="center"/>
            <w:hideMark/>
          </w:tcPr>
          <w:p w14:paraId="1027FDAE" w14:textId="77777777" w:rsidR="007520A1" w:rsidRPr="007520A1" w:rsidRDefault="007520A1" w:rsidP="007520A1">
            <w:pPr>
              <w:ind w:firstLineChars="0" w:firstLine="0"/>
              <w:jc w:val="center"/>
              <w:rPr>
                <w:rFonts w:ascii="宋体" w:eastAsia="宋体" w:hAnsi="宋体" w:cs="宋体"/>
                <w:color w:val="000000"/>
                <w:sz w:val="22"/>
                <w:szCs w:val="22"/>
              </w:rPr>
            </w:pPr>
            <w:r w:rsidRPr="007520A1">
              <w:rPr>
                <w:rFonts w:ascii="宋体" w:eastAsia="宋体" w:hAnsi="宋体" w:cs="宋体" w:hint="eastAsia"/>
                <w:color w:val="000000"/>
                <w:sz w:val="22"/>
                <w:szCs w:val="22"/>
              </w:rPr>
              <w:t>1</w:t>
            </w:r>
          </w:p>
        </w:tc>
        <w:tc>
          <w:tcPr>
            <w:tcW w:w="2080" w:type="dxa"/>
            <w:tcBorders>
              <w:top w:val="nil"/>
              <w:left w:val="nil"/>
              <w:bottom w:val="single" w:sz="4" w:space="0" w:color="auto"/>
              <w:right w:val="single" w:sz="4" w:space="0" w:color="auto"/>
            </w:tcBorders>
            <w:shd w:val="clear" w:color="auto" w:fill="auto"/>
            <w:noWrap/>
            <w:vAlign w:val="center"/>
            <w:hideMark/>
          </w:tcPr>
          <w:p w14:paraId="693BC125" w14:textId="77777777" w:rsidR="007520A1" w:rsidRPr="007520A1" w:rsidRDefault="007520A1" w:rsidP="007520A1">
            <w:pPr>
              <w:ind w:firstLineChars="0" w:firstLine="0"/>
              <w:jc w:val="center"/>
              <w:rPr>
                <w:rFonts w:ascii="宋体" w:eastAsia="宋体" w:hAnsi="宋体" w:cs="宋体"/>
                <w:color w:val="000000"/>
                <w:sz w:val="22"/>
                <w:szCs w:val="22"/>
              </w:rPr>
            </w:pPr>
            <w:r w:rsidRPr="007520A1">
              <w:rPr>
                <w:rFonts w:ascii="宋体" w:eastAsia="宋体" w:hAnsi="宋体" w:cs="宋体" w:hint="eastAsia"/>
                <w:color w:val="000000"/>
                <w:sz w:val="22"/>
                <w:szCs w:val="22"/>
              </w:rPr>
              <w:t>石家庄乘警支队</w:t>
            </w:r>
          </w:p>
        </w:tc>
        <w:tc>
          <w:tcPr>
            <w:tcW w:w="1080" w:type="dxa"/>
            <w:tcBorders>
              <w:top w:val="nil"/>
              <w:left w:val="nil"/>
              <w:bottom w:val="single" w:sz="4" w:space="0" w:color="auto"/>
              <w:right w:val="single" w:sz="4" w:space="0" w:color="auto"/>
            </w:tcBorders>
            <w:shd w:val="clear" w:color="auto" w:fill="auto"/>
            <w:noWrap/>
            <w:vAlign w:val="center"/>
            <w:hideMark/>
          </w:tcPr>
          <w:p w14:paraId="346D867A" w14:textId="77777777" w:rsidR="007520A1" w:rsidRPr="007520A1" w:rsidRDefault="007520A1" w:rsidP="007520A1">
            <w:pPr>
              <w:ind w:firstLineChars="0" w:firstLine="0"/>
              <w:jc w:val="center"/>
              <w:rPr>
                <w:rFonts w:ascii="宋体" w:eastAsia="宋体" w:hAnsi="宋体" w:cs="宋体"/>
                <w:color w:val="000000"/>
                <w:sz w:val="22"/>
                <w:szCs w:val="22"/>
              </w:rPr>
            </w:pPr>
            <w:r w:rsidRPr="007520A1">
              <w:rPr>
                <w:rFonts w:ascii="宋体" w:eastAsia="宋体" w:hAnsi="宋体" w:cs="宋体" w:hint="eastAsia"/>
                <w:color w:val="000000"/>
                <w:sz w:val="22"/>
                <w:szCs w:val="22"/>
              </w:rPr>
              <w:t>33584</w:t>
            </w:r>
          </w:p>
        </w:tc>
        <w:tc>
          <w:tcPr>
            <w:tcW w:w="1080" w:type="dxa"/>
            <w:tcBorders>
              <w:top w:val="nil"/>
              <w:left w:val="nil"/>
              <w:bottom w:val="single" w:sz="4" w:space="0" w:color="auto"/>
              <w:right w:val="single" w:sz="4" w:space="0" w:color="auto"/>
            </w:tcBorders>
            <w:shd w:val="clear" w:color="auto" w:fill="auto"/>
            <w:noWrap/>
            <w:vAlign w:val="center"/>
            <w:hideMark/>
          </w:tcPr>
          <w:p w14:paraId="68CCCE95" w14:textId="77777777" w:rsidR="007520A1" w:rsidRPr="007520A1" w:rsidRDefault="007520A1" w:rsidP="007520A1">
            <w:pPr>
              <w:ind w:firstLineChars="0" w:firstLine="0"/>
              <w:jc w:val="center"/>
              <w:rPr>
                <w:rFonts w:ascii="宋体" w:eastAsia="宋体" w:hAnsi="宋体" w:cs="宋体"/>
                <w:color w:val="000000"/>
                <w:sz w:val="22"/>
                <w:szCs w:val="22"/>
              </w:rPr>
            </w:pPr>
            <w:r w:rsidRPr="007520A1">
              <w:rPr>
                <w:rFonts w:ascii="宋体" w:eastAsia="宋体" w:hAnsi="宋体" w:cs="宋体" w:hint="eastAsia"/>
                <w:color w:val="000000"/>
                <w:sz w:val="22"/>
                <w:szCs w:val="22"/>
              </w:rPr>
              <w:t>55525</w:t>
            </w:r>
          </w:p>
        </w:tc>
        <w:tc>
          <w:tcPr>
            <w:tcW w:w="780" w:type="dxa"/>
            <w:tcBorders>
              <w:top w:val="nil"/>
              <w:left w:val="nil"/>
              <w:bottom w:val="single" w:sz="4" w:space="0" w:color="auto"/>
              <w:right w:val="single" w:sz="4" w:space="0" w:color="auto"/>
            </w:tcBorders>
            <w:shd w:val="clear" w:color="auto" w:fill="auto"/>
            <w:noWrap/>
            <w:vAlign w:val="center"/>
            <w:hideMark/>
          </w:tcPr>
          <w:p w14:paraId="141E2949" w14:textId="77777777" w:rsidR="007520A1" w:rsidRPr="007520A1" w:rsidRDefault="007520A1" w:rsidP="007520A1">
            <w:pPr>
              <w:ind w:firstLineChars="0" w:firstLine="0"/>
              <w:jc w:val="center"/>
              <w:rPr>
                <w:rFonts w:ascii="宋体" w:eastAsia="宋体" w:hAnsi="宋体" w:cs="宋体"/>
                <w:color w:val="000000"/>
                <w:sz w:val="22"/>
                <w:szCs w:val="22"/>
              </w:rPr>
            </w:pPr>
            <w:r w:rsidRPr="007520A1">
              <w:rPr>
                <w:rFonts w:ascii="宋体" w:eastAsia="宋体" w:hAnsi="宋体" w:cs="宋体" w:hint="eastAsia"/>
                <w:color w:val="000000"/>
                <w:sz w:val="22"/>
                <w:szCs w:val="22"/>
              </w:rPr>
              <w:t>89109</w:t>
            </w:r>
          </w:p>
        </w:tc>
        <w:tc>
          <w:tcPr>
            <w:tcW w:w="1080" w:type="dxa"/>
            <w:tcBorders>
              <w:top w:val="nil"/>
              <w:left w:val="nil"/>
              <w:bottom w:val="single" w:sz="4" w:space="0" w:color="auto"/>
              <w:right w:val="single" w:sz="4" w:space="0" w:color="auto"/>
            </w:tcBorders>
            <w:shd w:val="clear" w:color="auto" w:fill="auto"/>
            <w:noWrap/>
            <w:vAlign w:val="center"/>
            <w:hideMark/>
          </w:tcPr>
          <w:p w14:paraId="6422925C" w14:textId="77777777" w:rsidR="007520A1" w:rsidRPr="007520A1" w:rsidRDefault="007520A1" w:rsidP="007520A1">
            <w:pPr>
              <w:ind w:firstLineChars="0" w:firstLine="0"/>
              <w:jc w:val="center"/>
              <w:rPr>
                <w:rFonts w:ascii="宋体" w:eastAsia="宋体" w:hAnsi="宋体" w:cs="宋体"/>
                <w:color w:val="000000"/>
                <w:sz w:val="22"/>
                <w:szCs w:val="22"/>
              </w:rPr>
            </w:pPr>
            <w:r w:rsidRPr="007520A1">
              <w:rPr>
                <w:rFonts w:ascii="宋体" w:eastAsia="宋体" w:hAnsi="宋体" w:cs="宋体" w:hint="eastAsia"/>
                <w:color w:val="000000"/>
                <w:sz w:val="22"/>
                <w:szCs w:val="22"/>
              </w:rPr>
              <w:t>200</w:t>
            </w:r>
          </w:p>
        </w:tc>
        <w:tc>
          <w:tcPr>
            <w:tcW w:w="1560" w:type="dxa"/>
            <w:tcBorders>
              <w:top w:val="nil"/>
              <w:left w:val="nil"/>
              <w:bottom w:val="single" w:sz="4" w:space="0" w:color="auto"/>
              <w:right w:val="single" w:sz="4" w:space="0" w:color="auto"/>
            </w:tcBorders>
            <w:shd w:val="clear" w:color="auto" w:fill="auto"/>
            <w:noWrap/>
            <w:vAlign w:val="center"/>
            <w:hideMark/>
          </w:tcPr>
          <w:p w14:paraId="1D55C025" w14:textId="77777777" w:rsidR="007520A1" w:rsidRPr="007520A1" w:rsidRDefault="007520A1" w:rsidP="007520A1">
            <w:pPr>
              <w:ind w:firstLineChars="0" w:firstLine="0"/>
              <w:jc w:val="center"/>
              <w:rPr>
                <w:rFonts w:ascii="宋体" w:eastAsia="宋体" w:hAnsi="宋体" w:cs="宋体"/>
                <w:color w:val="000000"/>
                <w:sz w:val="22"/>
                <w:szCs w:val="22"/>
              </w:rPr>
            </w:pPr>
            <w:r w:rsidRPr="007520A1">
              <w:rPr>
                <w:rFonts w:ascii="宋体" w:eastAsia="宋体" w:hAnsi="宋体" w:cs="宋体" w:hint="eastAsia"/>
                <w:color w:val="000000"/>
                <w:sz w:val="22"/>
                <w:szCs w:val="22"/>
              </w:rPr>
              <w:t>277.63</w:t>
            </w:r>
          </w:p>
        </w:tc>
        <w:tc>
          <w:tcPr>
            <w:tcW w:w="1560" w:type="dxa"/>
            <w:tcBorders>
              <w:top w:val="nil"/>
              <w:left w:val="nil"/>
              <w:bottom w:val="single" w:sz="4" w:space="0" w:color="auto"/>
              <w:right w:val="single" w:sz="4" w:space="0" w:color="auto"/>
            </w:tcBorders>
            <w:shd w:val="clear" w:color="auto" w:fill="auto"/>
            <w:noWrap/>
            <w:vAlign w:val="center"/>
            <w:hideMark/>
          </w:tcPr>
          <w:p w14:paraId="7DB9146B" w14:textId="77777777" w:rsidR="007520A1" w:rsidRPr="007520A1" w:rsidRDefault="007520A1" w:rsidP="007520A1">
            <w:pPr>
              <w:ind w:firstLineChars="0" w:firstLine="0"/>
              <w:jc w:val="center"/>
              <w:rPr>
                <w:rFonts w:ascii="宋体" w:eastAsia="宋体" w:hAnsi="宋体" w:cs="宋体"/>
                <w:color w:val="000000"/>
                <w:sz w:val="22"/>
                <w:szCs w:val="22"/>
              </w:rPr>
            </w:pPr>
            <w:r w:rsidRPr="007520A1">
              <w:rPr>
                <w:rFonts w:ascii="宋体" w:eastAsia="宋体" w:hAnsi="宋体" w:cs="宋体" w:hint="eastAsia"/>
                <w:color w:val="000000"/>
                <w:sz w:val="22"/>
                <w:szCs w:val="22"/>
              </w:rPr>
              <w:t>445.55</w:t>
            </w:r>
          </w:p>
        </w:tc>
      </w:tr>
      <w:tr w:rsidR="007520A1" w:rsidRPr="007520A1" w14:paraId="6AF298EE" w14:textId="77777777" w:rsidTr="007520A1">
        <w:trPr>
          <w:trHeight w:val="270"/>
          <w:jc w:val="center"/>
        </w:trPr>
        <w:tc>
          <w:tcPr>
            <w:tcW w:w="795" w:type="dxa"/>
            <w:tcBorders>
              <w:top w:val="nil"/>
              <w:left w:val="single" w:sz="4" w:space="0" w:color="auto"/>
              <w:bottom w:val="single" w:sz="4" w:space="0" w:color="auto"/>
              <w:right w:val="single" w:sz="4" w:space="0" w:color="auto"/>
            </w:tcBorders>
            <w:shd w:val="clear" w:color="auto" w:fill="auto"/>
            <w:noWrap/>
            <w:vAlign w:val="center"/>
            <w:hideMark/>
          </w:tcPr>
          <w:p w14:paraId="098DE916" w14:textId="77777777" w:rsidR="007520A1" w:rsidRPr="007520A1" w:rsidRDefault="007520A1" w:rsidP="007520A1">
            <w:pPr>
              <w:ind w:firstLineChars="0" w:firstLine="0"/>
              <w:jc w:val="center"/>
              <w:rPr>
                <w:rFonts w:ascii="宋体" w:eastAsia="宋体" w:hAnsi="宋体" w:cs="宋体"/>
                <w:color w:val="000000"/>
                <w:sz w:val="22"/>
                <w:szCs w:val="22"/>
              </w:rPr>
            </w:pPr>
            <w:r w:rsidRPr="007520A1">
              <w:rPr>
                <w:rFonts w:ascii="宋体" w:eastAsia="宋体" w:hAnsi="宋体" w:cs="宋体" w:hint="eastAsia"/>
                <w:color w:val="000000"/>
                <w:sz w:val="22"/>
                <w:szCs w:val="22"/>
              </w:rPr>
              <w:t>2</w:t>
            </w:r>
          </w:p>
        </w:tc>
        <w:tc>
          <w:tcPr>
            <w:tcW w:w="2080" w:type="dxa"/>
            <w:tcBorders>
              <w:top w:val="nil"/>
              <w:left w:val="nil"/>
              <w:bottom w:val="single" w:sz="4" w:space="0" w:color="auto"/>
              <w:right w:val="single" w:sz="4" w:space="0" w:color="auto"/>
            </w:tcBorders>
            <w:shd w:val="clear" w:color="auto" w:fill="auto"/>
            <w:noWrap/>
            <w:vAlign w:val="center"/>
            <w:hideMark/>
          </w:tcPr>
          <w:p w14:paraId="24339842" w14:textId="77777777" w:rsidR="007520A1" w:rsidRPr="007520A1" w:rsidRDefault="007520A1" w:rsidP="007520A1">
            <w:pPr>
              <w:ind w:firstLineChars="0" w:firstLine="0"/>
              <w:jc w:val="center"/>
              <w:rPr>
                <w:rFonts w:ascii="宋体" w:eastAsia="宋体" w:hAnsi="宋体" w:cs="宋体"/>
                <w:color w:val="000000"/>
                <w:sz w:val="22"/>
                <w:szCs w:val="22"/>
              </w:rPr>
            </w:pPr>
            <w:r w:rsidRPr="007520A1">
              <w:rPr>
                <w:rFonts w:ascii="宋体" w:eastAsia="宋体" w:hAnsi="宋体" w:cs="宋体" w:hint="eastAsia"/>
                <w:color w:val="000000"/>
                <w:sz w:val="22"/>
                <w:szCs w:val="22"/>
              </w:rPr>
              <w:t>天津乘警支队</w:t>
            </w:r>
          </w:p>
        </w:tc>
        <w:tc>
          <w:tcPr>
            <w:tcW w:w="1080" w:type="dxa"/>
            <w:tcBorders>
              <w:top w:val="nil"/>
              <w:left w:val="nil"/>
              <w:bottom w:val="single" w:sz="4" w:space="0" w:color="auto"/>
              <w:right w:val="single" w:sz="4" w:space="0" w:color="auto"/>
            </w:tcBorders>
            <w:shd w:val="clear" w:color="auto" w:fill="auto"/>
            <w:noWrap/>
            <w:vAlign w:val="center"/>
            <w:hideMark/>
          </w:tcPr>
          <w:p w14:paraId="6A64D658" w14:textId="77777777" w:rsidR="007520A1" w:rsidRPr="007520A1" w:rsidRDefault="007520A1" w:rsidP="007520A1">
            <w:pPr>
              <w:ind w:firstLineChars="0" w:firstLine="0"/>
              <w:jc w:val="center"/>
              <w:rPr>
                <w:rFonts w:ascii="宋体" w:eastAsia="宋体" w:hAnsi="宋体" w:cs="宋体"/>
                <w:color w:val="000000"/>
                <w:sz w:val="22"/>
                <w:szCs w:val="22"/>
              </w:rPr>
            </w:pPr>
            <w:r w:rsidRPr="007520A1">
              <w:rPr>
                <w:rFonts w:ascii="宋体" w:eastAsia="宋体" w:hAnsi="宋体" w:cs="宋体" w:hint="eastAsia"/>
                <w:color w:val="000000"/>
                <w:sz w:val="22"/>
                <w:szCs w:val="22"/>
              </w:rPr>
              <w:t>12169</w:t>
            </w:r>
          </w:p>
        </w:tc>
        <w:tc>
          <w:tcPr>
            <w:tcW w:w="1080" w:type="dxa"/>
            <w:tcBorders>
              <w:top w:val="nil"/>
              <w:left w:val="nil"/>
              <w:bottom w:val="single" w:sz="4" w:space="0" w:color="auto"/>
              <w:right w:val="single" w:sz="4" w:space="0" w:color="auto"/>
            </w:tcBorders>
            <w:shd w:val="clear" w:color="auto" w:fill="auto"/>
            <w:noWrap/>
            <w:vAlign w:val="center"/>
            <w:hideMark/>
          </w:tcPr>
          <w:p w14:paraId="397FDAEA" w14:textId="77777777" w:rsidR="007520A1" w:rsidRPr="007520A1" w:rsidRDefault="007520A1" w:rsidP="007520A1">
            <w:pPr>
              <w:ind w:firstLineChars="0" w:firstLine="0"/>
              <w:jc w:val="center"/>
              <w:rPr>
                <w:rFonts w:ascii="宋体" w:eastAsia="宋体" w:hAnsi="宋体" w:cs="宋体"/>
                <w:color w:val="000000"/>
                <w:sz w:val="22"/>
                <w:szCs w:val="22"/>
              </w:rPr>
            </w:pPr>
            <w:r w:rsidRPr="007520A1">
              <w:rPr>
                <w:rFonts w:ascii="宋体" w:eastAsia="宋体" w:hAnsi="宋体" w:cs="宋体" w:hint="eastAsia"/>
                <w:color w:val="000000"/>
                <w:sz w:val="22"/>
                <w:szCs w:val="22"/>
              </w:rPr>
              <w:t>26297</w:t>
            </w:r>
          </w:p>
        </w:tc>
        <w:tc>
          <w:tcPr>
            <w:tcW w:w="780" w:type="dxa"/>
            <w:tcBorders>
              <w:top w:val="nil"/>
              <w:left w:val="nil"/>
              <w:bottom w:val="single" w:sz="4" w:space="0" w:color="auto"/>
              <w:right w:val="single" w:sz="4" w:space="0" w:color="auto"/>
            </w:tcBorders>
            <w:shd w:val="clear" w:color="auto" w:fill="auto"/>
            <w:noWrap/>
            <w:vAlign w:val="center"/>
            <w:hideMark/>
          </w:tcPr>
          <w:p w14:paraId="78FE20E4" w14:textId="77777777" w:rsidR="007520A1" w:rsidRPr="007520A1" w:rsidRDefault="007520A1" w:rsidP="007520A1">
            <w:pPr>
              <w:ind w:firstLineChars="0" w:firstLine="0"/>
              <w:jc w:val="center"/>
              <w:rPr>
                <w:rFonts w:ascii="宋体" w:eastAsia="宋体" w:hAnsi="宋体" w:cs="宋体"/>
                <w:color w:val="000000"/>
                <w:sz w:val="22"/>
                <w:szCs w:val="22"/>
              </w:rPr>
            </w:pPr>
            <w:r w:rsidRPr="007520A1">
              <w:rPr>
                <w:rFonts w:ascii="宋体" w:eastAsia="宋体" w:hAnsi="宋体" w:cs="宋体" w:hint="eastAsia"/>
                <w:color w:val="000000"/>
                <w:sz w:val="22"/>
                <w:szCs w:val="22"/>
              </w:rPr>
              <w:t>38466</w:t>
            </w:r>
          </w:p>
        </w:tc>
        <w:tc>
          <w:tcPr>
            <w:tcW w:w="1080" w:type="dxa"/>
            <w:tcBorders>
              <w:top w:val="nil"/>
              <w:left w:val="nil"/>
              <w:bottom w:val="single" w:sz="4" w:space="0" w:color="auto"/>
              <w:right w:val="single" w:sz="4" w:space="0" w:color="auto"/>
            </w:tcBorders>
            <w:shd w:val="clear" w:color="auto" w:fill="auto"/>
            <w:noWrap/>
            <w:vAlign w:val="center"/>
            <w:hideMark/>
          </w:tcPr>
          <w:p w14:paraId="4840BB85" w14:textId="77777777" w:rsidR="007520A1" w:rsidRPr="007520A1" w:rsidRDefault="007520A1" w:rsidP="007520A1">
            <w:pPr>
              <w:ind w:firstLineChars="0" w:firstLine="0"/>
              <w:jc w:val="center"/>
              <w:rPr>
                <w:rFonts w:ascii="宋体" w:eastAsia="宋体" w:hAnsi="宋体" w:cs="宋体"/>
                <w:color w:val="000000"/>
                <w:sz w:val="22"/>
                <w:szCs w:val="22"/>
              </w:rPr>
            </w:pPr>
            <w:r w:rsidRPr="007520A1">
              <w:rPr>
                <w:rFonts w:ascii="宋体" w:eastAsia="宋体" w:hAnsi="宋体" w:cs="宋体" w:hint="eastAsia"/>
                <w:color w:val="000000"/>
                <w:sz w:val="22"/>
                <w:szCs w:val="22"/>
              </w:rPr>
              <w:t>161</w:t>
            </w:r>
          </w:p>
        </w:tc>
        <w:tc>
          <w:tcPr>
            <w:tcW w:w="1560" w:type="dxa"/>
            <w:tcBorders>
              <w:top w:val="nil"/>
              <w:left w:val="nil"/>
              <w:bottom w:val="single" w:sz="4" w:space="0" w:color="auto"/>
              <w:right w:val="single" w:sz="4" w:space="0" w:color="auto"/>
            </w:tcBorders>
            <w:shd w:val="clear" w:color="auto" w:fill="auto"/>
            <w:noWrap/>
            <w:vAlign w:val="center"/>
            <w:hideMark/>
          </w:tcPr>
          <w:p w14:paraId="7666BE58" w14:textId="77777777" w:rsidR="007520A1" w:rsidRPr="007520A1" w:rsidRDefault="007520A1" w:rsidP="007520A1">
            <w:pPr>
              <w:ind w:firstLineChars="0" w:firstLine="0"/>
              <w:jc w:val="center"/>
              <w:rPr>
                <w:rFonts w:ascii="宋体" w:eastAsia="宋体" w:hAnsi="宋体" w:cs="宋体"/>
                <w:color w:val="000000"/>
                <w:sz w:val="22"/>
                <w:szCs w:val="22"/>
              </w:rPr>
            </w:pPr>
            <w:r w:rsidRPr="007520A1">
              <w:rPr>
                <w:rFonts w:ascii="宋体" w:eastAsia="宋体" w:hAnsi="宋体" w:cs="宋体" w:hint="eastAsia"/>
                <w:color w:val="000000"/>
                <w:sz w:val="22"/>
                <w:szCs w:val="22"/>
              </w:rPr>
              <w:t>163.34</w:t>
            </w:r>
          </w:p>
        </w:tc>
        <w:tc>
          <w:tcPr>
            <w:tcW w:w="1560" w:type="dxa"/>
            <w:tcBorders>
              <w:top w:val="nil"/>
              <w:left w:val="nil"/>
              <w:bottom w:val="single" w:sz="4" w:space="0" w:color="auto"/>
              <w:right w:val="single" w:sz="4" w:space="0" w:color="auto"/>
            </w:tcBorders>
            <w:shd w:val="clear" w:color="auto" w:fill="auto"/>
            <w:noWrap/>
            <w:vAlign w:val="center"/>
            <w:hideMark/>
          </w:tcPr>
          <w:p w14:paraId="5EA13EC9" w14:textId="77777777" w:rsidR="007520A1" w:rsidRPr="007520A1" w:rsidRDefault="007520A1" w:rsidP="007520A1">
            <w:pPr>
              <w:ind w:firstLineChars="0" w:firstLine="0"/>
              <w:jc w:val="center"/>
              <w:rPr>
                <w:rFonts w:ascii="宋体" w:eastAsia="宋体" w:hAnsi="宋体" w:cs="宋体"/>
                <w:color w:val="000000"/>
                <w:sz w:val="22"/>
                <w:szCs w:val="22"/>
              </w:rPr>
            </w:pPr>
            <w:r w:rsidRPr="007520A1">
              <w:rPr>
                <w:rFonts w:ascii="宋体" w:eastAsia="宋体" w:hAnsi="宋体" w:cs="宋体" w:hint="eastAsia"/>
                <w:color w:val="000000"/>
                <w:sz w:val="22"/>
                <w:szCs w:val="22"/>
              </w:rPr>
              <w:t>238.92</w:t>
            </w:r>
          </w:p>
        </w:tc>
      </w:tr>
      <w:tr w:rsidR="007520A1" w:rsidRPr="007520A1" w14:paraId="464AF58B" w14:textId="77777777" w:rsidTr="007520A1">
        <w:trPr>
          <w:trHeight w:val="270"/>
          <w:jc w:val="center"/>
        </w:trPr>
        <w:tc>
          <w:tcPr>
            <w:tcW w:w="795" w:type="dxa"/>
            <w:tcBorders>
              <w:top w:val="nil"/>
              <w:left w:val="single" w:sz="4" w:space="0" w:color="auto"/>
              <w:bottom w:val="single" w:sz="4" w:space="0" w:color="auto"/>
              <w:right w:val="single" w:sz="4" w:space="0" w:color="auto"/>
            </w:tcBorders>
            <w:shd w:val="clear" w:color="auto" w:fill="auto"/>
            <w:noWrap/>
            <w:vAlign w:val="center"/>
            <w:hideMark/>
          </w:tcPr>
          <w:p w14:paraId="77E1E296" w14:textId="77777777" w:rsidR="007520A1" w:rsidRPr="007520A1" w:rsidRDefault="007520A1" w:rsidP="007520A1">
            <w:pPr>
              <w:ind w:firstLineChars="0" w:firstLine="0"/>
              <w:jc w:val="center"/>
              <w:rPr>
                <w:rFonts w:ascii="宋体" w:eastAsia="宋体" w:hAnsi="宋体" w:cs="宋体"/>
                <w:color w:val="000000"/>
                <w:sz w:val="22"/>
                <w:szCs w:val="22"/>
              </w:rPr>
            </w:pPr>
            <w:r w:rsidRPr="007520A1">
              <w:rPr>
                <w:rFonts w:ascii="宋体" w:eastAsia="宋体" w:hAnsi="宋体" w:cs="宋体" w:hint="eastAsia"/>
                <w:color w:val="000000"/>
                <w:sz w:val="22"/>
                <w:szCs w:val="22"/>
              </w:rPr>
              <w:t>3</w:t>
            </w:r>
          </w:p>
        </w:tc>
        <w:tc>
          <w:tcPr>
            <w:tcW w:w="2080" w:type="dxa"/>
            <w:tcBorders>
              <w:top w:val="nil"/>
              <w:left w:val="nil"/>
              <w:bottom w:val="single" w:sz="4" w:space="0" w:color="auto"/>
              <w:right w:val="single" w:sz="4" w:space="0" w:color="auto"/>
            </w:tcBorders>
            <w:shd w:val="clear" w:color="auto" w:fill="auto"/>
            <w:noWrap/>
            <w:vAlign w:val="center"/>
            <w:hideMark/>
          </w:tcPr>
          <w:p w14:paraId="2FBE85B6" w14:textId="77777777" w:rsidR="007520A1" w:rsidRPr="007520A1" w:rsidRDefault="007520A1" w:rsidP="007A184E">
            <w:pPr>
              <w:ind w:firstLineChars="0" w:firstLine="0"/>
              <w:jc w:val="center"/>
              <w:rPr>
                <w:rFonts w:ascii="宋体" w:eastAsia="宋体" w:hAnsi="宋体" w:cs="宋体"/>
                <w:color w:val="000000"/>
                <w:sz w:val="22"/>
                <w:szCs w:val="22"/>
              </w:rPr>
            </w:pPr>
            <w:r w:rsidRPr="007520A1">
              <w:rPr>
                <w:rFonts w:ascii="宋体" w:eastAsia="宋体" w:hAnsi="宋体" w:cs="宋体" w:hint="eastAsia"/>
                <w:color w:val="000000"/>
                <w:sz w:val="22"/>
                <w:szCs w:val="22"/>
              </w:rPr>
              <w:t>北京乘警支队</w:t>
            </w:r>
          </w:p>
        </w:tc>
        <w:tc>
          <w:tcPr>
            <w:tcW w:w="1080" w:type="dxa"/>
            <w:tcBorders>
              <w:top w:val="nil"/>
              <w:left w:val="nil"/>
              <w:bottom w:val="single" w:sz="4" w:space="0" w:color="auto"/>
              <w:right w:val="single" w:sz="4" w:space="0" w:color="auto"/>
            </w:tcBorders>
            <w:shd w:val="clear" w:color="auto" w:fill="auto"/>
            <w:noWrap/>
            <w:vAlign w:val="center"/>
            <w:hideMark/>
          </w:tcPr>
          <w:p w14:paraId="3B1C5C47" w14:textId="77777777" w:rsidR="007520A1" w:rsidRPr="007520A1" w:rsidRDefault="007520A1" w:rsidP="007520A1">
            <w:pPr>
              <w:ind w:firstLineChars="0" w:firstLine="0"/>
              <w:jc w:val="center"/>
              <w:rPr>
                <w:rFonts w:ascii="宋体" w:eastAsia="宋体" w:hAnsi="宋体" w:cs="宋体"/>
                <w:color w:val="000000"/>
                <w:sz w:val="22"/>
                <w:szCs w:val="22"/>
              </w:rPr>
            </w:pPr>
            <w:r w:rsidRPr="007520A1">
              <w:rPr>
                <w:rFonts w:ascii="宋体" w:eastAsia="宋体" w:hAnsi="宋体" w:cs="宋体" w:hint="eastAsia"/>
                <w:color w:val="000000"/>
                <w:sz w:val="22"/>
                <w:szCs w:val="22"/>
              </w:rPr>
              <w:t>13034</w:t>
            </w:r>
          </w:p>
        </w:tc>
        <w:tc>
          <w:tcPr>
            <w:tcW w:w="1080" w:type="dxa"/>
            <w:tcBorders>
              <w:top w:val="nil"/>
              <w:left w:val="nil"/>
              <w:bottom w:val="single" w:sz="4" w:space="0" w:color="auto"/>
              <w:right w:val="single" w:sz="4" w:space="0" w:color="auto"/>
            </w:tcBorders>
            <w:shd w:val="clear" w:color="auto" w:fill="auto"/>
            <w:noWrap/>
            <w:vAlign w:val="center"/>
            <w:hideMark/>
          </w:tcPr>
          <w:p w14:paraId="4A0CDC5F" w14:textId="77777777" w:rsidR="007520A1" w:rsidRPr="007520A1" w:rsidRDefault="007520A1" w:rsidP="007520A1">
            <w:pPr>
              <w:ind w:firstLineChars="0" w:firstLine="0"/>
              <w:jc w:val="center"/>
              <w:rPr>
                <w:rFonts w:ascii="宋体" w:eastAsia="宋体" w:hAnsi="宋体" w:cs="宋体"/>
                <w:color w:val="000000"/>
                <w:sz w:val="22"/>
                <w:szCs w:val="22"/>
              </w:rPr>
            </w:pPr>
            <w:r w:rsidRPr="007520A1">
              <w:rPr>
                <w:rFonts w:ascii="宋体" w:eastAsia="宋体" w:hAnsi="宋体" w:cs="宋体" w:hint="eastAsia"/>
                <w:color w:val="000000"/>
                <w:sz w:val="22"/>
                <w:szCs w:val="22"/>
              </w:rPr>
              <w:t>25232</w:t>
            </w:r>
          </w:p>
        </w:tc>
        <w:tc>
          <w:tcPr>
            <w:tcW w:w="780" w:type="dxa"/>
            <w:tcBorders>
              <w:top w:val="nil"/>
              <w:left w:val="nil"/>
              <w:bottom w:val="single" w:sz="4" w:space="0" w:color="auto"/>
              <w:right w:val="single" w:sz="4" w:space="0" w:color="auto"/>
            </w:tcBorders>
            <w:shd w:val="clear" w:color="auto" w:fill="auto"/>
            <w:noWrap/>
            <w:vAlign w:val="center"/>
            <w:hideMark/>
          </w:tcPr>
          <w:p w14:paraId="6A6EF469" w14:textId="77777777" w:rsidR="007520A1" w:rsidRPr="007520A1" w:rsidRDefault="007520A1" w:rsidP="007520A1">
            <w:pPr>
              <w:ind w:firstLineChars="0" w:firstLine="0"/>
              <w:jc w:val="center"/>
              <w:rPr>
                <w:rFonts w:ascii="宋体" w:eastAsia="宋体" w:hAnsi="宋体" w:cs="宋体"/>
                <w:color w:val="000000"/>
                <w:sz w:val="22"/>
                <w:szCs w:val="22"/>
              </w:rPr>
            </w:pPr>
            <w:r w:rsidRPr="007520A1">
              <w:rPr>
                <w:rFonts w:ascii="宋体" w:eastAsia="宋体" w:hAnsi="宋体" w:cs="宋体" w:hint="eastAsia"/>
                <w:color w:val="000000"/>
                <w:sz w:val="22"/>
                <w:szCs w:val="22"/>
              </w:rPr>
              <w:t>38266</w:t>
            </w:r>
          </w:p>
        </w:tc>
        <w:tc>
          <w:tcPr>
            <w:tcW w:w="1080" w:type="dxa"/>
            <w:tcBorders>
              <w:top w:val="nil"/>
              <w:left w:val="nil"/>
              <w:bottom w:val="single" w:sz="4" w:space="0" w:color="auto"/>
              <w:right w:val="single" w:sz="4" w:space="0" w:color="auto"/>
            </w:tcBorders>
            <w:shd w:val="clear" w:color="auto" w:fill="auto"/>
            <w:noWrap/>
            <w:vAlign w:val="center"/>
            <w:hideMark/>
          </w:tcPr>
          <w:p w14:paraId="3DA3606C" w14:textId="77777777" w:rsidR="007520A1" w:rsidRPr="007520A1" w:rsidRDefault="007520A1" w:rsidP="007520A1">
            <w:pPr>
              <w:ind w:firstLineChars="0" w:firstLine="0"/>
              <w:jc w:val="center"/>
              <w:rPr>
                <w:rFonts w:ascii="宋体" w:eastAsia="宋体" w:hAnsi="宋体" w:cs="宋体"/>
                <w:color w:val="000000"/>
                <w:sz w:val="22"/>
                <w:szCs w:val="22"/>
              </w:rPr>
            </w:pPr>
            <w:r w:rsidRPr="007520A1">
              <w:rPr>
                <w:rFonts w:ascii="宋体" w:eastAsia="宋体" w:hAnsi="宋体" w:cs="宋体" w:hint="eastAsia"/>
                <w:color w:val="000000"/>
                <w:sz w:val="22"/>
                <w:szCs w:val="22"/>
              </w:rPr>
              <w:t>193</w:t>
            </w:r>
          </w:p>
        </w:tc>
        <w:tc>
          <w:tcPr>
            <w:tcW w:w="1560" w:type="dxa"/>
            <w:tcBorders>
              <w:top w:val="nil"/>
              <w:left w:val="nil"/>
              <w:bottom w:val="single" w:sz="4" w:space="0" w:color="auto"/>
              <w:right w:val="single" w:sz="4" w:space="0" w:color="auto"/>
            </w:tcBorders>
            <w:shd w:val="clear" w:color="auto" w:fill="auto"/>
            <w:noWrap/>
            <w:vAlign w:val="center"/>
            <w:hideMark/>
          </w:tcPr>
          <w:p w14:paraId="3FB6E7E0" w14:textId="77777777" w:rsidR="007520A1" w:rsidRPr="007520A1" w:rsidRDefault="007520A1" w:rsidP="007520A1">
            <w:pPr>
              <w:ind w:firstLineChars="0" w:firstLine="0"/>
              <w:jc w:val="center"/>
              <w:rPr>
                <w:rFonts w:ascii="宋体" w:eastAsia="宋体" w:hAnsi="宋体" w:cs="宋体"/>
                <w:color w:val="000000"/>
                <w:sz w:val="22"/>
                <w:szCs w:val="22"/>
              </w:rPr>
            </w:pPr>
            <w:r w:rsidRPr="007520A1">
              <w:rPr>
                <w:rFonts w:ascii="宋体" w:eastAsia="宋体" w:hAnsi="宋体" w:cs="宋体" w:hint="eastAsia"/>
                <w:color w:val="000000"/>
                <w:sz w:val="22"/>
                <w:szCs w:val="22"/>
              </w:rPr>
              <w:t>130.74</w:t>
            </w:r>
          </w:p>
        </w:tc>
        <w:tc>
          <w:tcPr>
            <w:tcW w:w="1560" w:type="dxa"/>
            <w:tcBorders>
              <w:top w:val="nil"/>
              <w:left w:val="nil"/>
              <w:bottom w:val="single" w:sz="4" w:space="0" w:color="auto"/>
              <w:right w:val="single" w:sz="4" w:space="0" w:color="auto"/>
            </w:tcBorders>
            <w:shd w:val="clear" w:color="auto" w:fill="auto"/>
            <w:noWrap/>
            <w:vAlign w:val="center"/>
            <w:hideMark/>
          </w:tcPr>
          <w:p w14:paraId="66EA51A4" w14:textId="77777777" w:rsidR="007520A1" w:rsidRPr="007520A1" w:rsidRDefault="007520A1" w:rsidP="007520A1">
            <w:pPr>
              <w:ind w:firstLineChars="0" w:firstLine="0"/>
              <w:jc w:val="center"/>
              <w:rPr>
                <w:rFonts w:ascii="宋体" w:eastAsia="宋体" w:hAnsi="宋体" w:cs="宋体"/>
                <w:color w:val="000000"/>
                <w:sz w:val="22"/>
                <w:szCs w:val="22"/>
              </w:rPr>
            </w:pPr>
            <w:r w:rsidRPr="007520A1">
              <w:rPr>
                <w:rFonts w:ascii="宋体" w:eastAsia="宋体" w:hAnsi="宋体" w:cs="宋体" w:hint="eastAsia"/>
                <w:color w:val="000000"/>
                <w:sz w:val="22"/>
                <w:szCs w:val="22"/>
              </w:rPr>
              <w:t>198.27</w:t>
            </w:r>
          </w:p>
        </w:tc>
      </w:tr>
      <w:tr w:rsidR="007520A1" w:rsidRPr="007520A1" w14:paraId="2D02A706" w14:textId="77777777" w:rsidTr="007520A1">
        <w:trPr>
          <w:trHeight w:val="270"/>
          <w:jc w:val="center"/>
        </w:trPr>
        <w:tc>
          <w:tcPr>
            <w:tcW w:w="795" w:type="dxa"/>
            <w:tcBorders>
              <w:top w:val="nil"/>
              <w:left w:val="single" w:sz="4" w:space="0" w:color="auto"/>
              <w:bottom w:val="single" w:sz="4" w:space="0" w:color="auto"/>
              <w:right w:val="single" w:sz="4" w:space="0" w:color="auto"/>
            </w:tcBorders>
            <w:shd w:val="clear" w:color="auto" w:fill="auto"/>
            <w:noWrap/>
            <w:vAlign w:val="center"/>
            <w:hideMark/>
          </w:tcPr>
          <w:p w14:paraId="44BA9DBA" w14:textId="77777777" w:rsidR="007520A1" w:rsidRPr="007520A1" w:rsidRDefault="007520A1" w:rsidP="007520A1">
            <w:pPr>
              <w:ind w:firstLineChars="0" w:firstLine="0"/>
              <w:jc w:val="center"/>
              <w:rPr>
                <w:rFonts w:ascii="宋体" w:eastAsia="宋体" w:hAnsi="宋体" w:cs="宋体"/>
                <w:color w:val="000000"/>
                <w:sz w:val="22"/>
                <w:szCs w:val="22"/>
              </w:rPr>
            </w:pPr>
            <w:r w:rsidRPr="007520A1">
              <w:rPr>
                <w:rFonts w:ascii="宋体" w:eastAsia="宋体" w:hAnsi="宋体" w:cs="宋体" w:hint="eastAsia"/>
                <w:color w:val="000000"/>
                <w:sz w:val="22"/>
                <w:szCs w:val="22"/>
              </w:rPr>
              <w:t>4</w:t>
            </w:r>
          </w:p>
        </w:tc>
        <w:tc>
          <w:tcPr>
            <w:tcW w:w="2080" w:type="dxa"/>
            <w:tcBorders>
              <w:top w:val="nil"/>
              <w:left w:val="nil"/>
              <w:bottom w:val="single" w:sz="4" w:space="0" w:color="auto"/>
              <w:right w:val="single" w:sz="4" w:space="0" w:color="auto"/>
            </w:tcBorders>
            <w:shd w:val="clear" w:color="auto" w:fill="auto"/>
            <w:noWrap/>
            <w:vAlign w:val="center"/>
            <w:hideMark/>
          </w:tcPr>
          <w:p w14:paraId="4641C64E" w14:textId="77777777" w:rsidR="007520A1" w:rsidRPr="007520A1" w:rsidRDefault="007520A1" w:rsidP="007520A1">
            <w:pPr>
              <w:ind w:firstLineChars="0" w:firstLine="0"/>
              <w:jc w:val="center"/>
              <w:rPr>
                <w:rFonts w:ascii="宋体" w:eastAsia="宋体" w:hAnsi="宋体" w:cs="宋体"/>
                <w:color w:val="000000"/>
                <w:sz w:val="22"/>
                <w:szCs w:val="22"/>
              </w:rPr>
            </w:pPr>
            <w:r w:rsidRPr="007520A1">
              <w:rPr>
                <w:rFonts w:ascii="宋体" w:eastAsia="宋体" w:hAnsi="宋体" w:cs="宋体" w:hint="eastAsia"/>
                <w:color w:val="000000"/>
                <w:sz w:val="22"/>
                <w:szCs w:val="22"/>
              </w:rPr>
              <w:t>张家口乘警大队</w:t>
            </w:r>
          </w:p>
        </w:tc>
        <w:tc>
          <w:tcPr>
            <w:tcW w:w="1080" w:type="dxa"/>
            <w:tcBorders>
              <w:top w:val="nil"/>
              <w:left w:val="nil"/>
              <w:bottom w:val="single" w:sz="4" w:space="0" w:color="auto"/>
              <w:right w:val="single" w:sz="4" w:space="0" w:color="auto"/>
            </w:tcBorders>
            <w:shd w:val="clear" w:color="auto" w:fill="auto"/>
            <w:noWrap/>
            <w:vAlign w:val="center"/>
            <w:hideMark/>
          </w:tcPr>
          <w:p w14:paraId="64618117" w14:textId="77777777" w:rsidR="007520A1" w:rsidRPr="007520A1" w:rsidRDefault="007520A1" w:rsidP="007520A1">
            <w:pPr>
              <w:ind w:firstLineChars="0" w:firstLine="0"/>
              <w:jc w:val="center"/>
              <w:rPr>
                <w:rFonts w:ascii="宋体" w:eastAsia="宋体" w:hAnsi="宋体" w:cs="宋体"/>
                <w:color w:val="000000"/>
                <w:sz w:val="22"/>
                <w:szCs w:val="22"/>
              </w:rPr>
            </w:pPr>
            <w:r w:rsidRPr="007520A1">
              <w:rPr>
                <w:rFonts w:ascii="宋体" w:eastAsia="宋体" w:hAnsi="宋体" w:cs="宋体" w:hint="eastAsia"/>
                <w:color w:val="000000"/>
                <w:sz w:val="22"/>
                <w:szCs w:val="22"/>
              </w:rPr>
              <w:t>144</w:t>
            </w:r>
          </w:p>
        </w:tc>
        <w:tc>
          <w:tcPr>
            <w:tcW w:w="1080" w:type="dxa"/>
            <w:tcBorders>
              <w:top w:val="nil"/>
              <w:left w:val="nil"/>
              <w:bottom w:val="single" w:sz="4" w:space="0" w:color="auto"/>
              <w:right w:val="single" w:sz="4" w:space="0" w:color="auto"/>
            </w:tcBorders>
            <w:shd w:val="clear" w:color="auto" w:fill="auto"/>
            <w:noWrap/>
            <w:vAlign w:val="center"/>
            <w:hideMark/>
          </w:tcPr>
          <w:p w14:paraId="0BA238A2" w14:textId="77777777" w:rsidR="007520A1" w:rsidRPr="007520A1" w:rsidRDefault="007520A1" w:rsidP="007520A1">
            <w:pPr>
              <w:ind w:firstLineChars="0" w:firstLine="0"/>
              <w:jc w:val="center"/>
              <w:rPr>
                <w:rFonts w:ascii="宋体" w:eastAsia="宋体" w:hAnsi="宋体" w:cs="宋体"/>
                <w:color w:val="000000"/>
                <w:sz w:val="22"/>
                <w:szCs w:val="22"/>
              </w:rPr>
            </w:pPr>
            <w:r w:rsidRPr="007520A1">
              <w:rPr>
                <w:rFonts w:ascii="宋体" w:eastAsia="宋体" w:hAnsi="宋体" w:cs="宋体" w:hint="eastAsia"/>
                <w:color w:val="000000"/>
                <w:sz w:val="22"/>
                <w:szCs w:val="22"/>
              </w:rPr>
              <w:t>1192</w:t>
            </w:r>
          </w:p>
        </w:tc>
        <w:tc>
          <w:tcPr>
            <w:tcW w:w="780" w:type="dxa"/>
            <w:tcBorders>
              <w:top w:val="nil"/>
              <w:left w:val="nil"/>
              <w:bottom w:val="single" w:sz="4" w:space="0" w:color="auto"/>
              <w:right w:val="single" w:sz="4" w:space="0" w:color="auto"/>
            </w:tcBorders>
            <w:shd w:val="clear" w:color="auto" w:fill="auto"/>
            <w:noWrap/>
            <w:vAlign w:val="center"/>
            <w:hideMark/>
          </w:tcPr>
          <w:p w14:paraId="69635A31" w14:textId="77777777" w:rsidR="007520A1" w:rsidRPr="007520A1" w:rsidRDefault="007520A1" w:rsidP="007520A1">
            <w:pPr>
              <w:ind w:firstLineChars="0" w:firstLine="0"/>
              <w:jc w:val="center"/>
              <w:rPr>
                <w:rFonts w:ascii="宋体" w:eastAsia="宋体" w:hAnsi="宋体" w:cs="宋体"/>
                <w:color w:val="000000"/>
                <w:sz w:val="22"/>
                <w:szCs w:val="22"/>
              </w:rPr>
            </w:pPr>
            <w:r w:rsidRPr="007520A1">
              <w:rPr>
                <w:rFonts w:ascii="宋体" w:eastAsia="宋体" w:hAnsi="宋体" w:cs="宋体" w:hint="eastAsia"/>
                <w:color w:val="000000"/>
                <w:sz w:val="22"/>
                <w:szCs w:val="22"/>
              </w:rPr>
              <w:t>1336</w:t>
            </w:r>
          </w:p>
        </w:tc>
        <w:tc>
          <w:tcPr>
            <w:tcW w:w="1080" w:type="dxa"/>
            <w:tcBorders>
              <w:top w:val="nil"/>
              <w:left w:val="nil"/>
              <w:bottom w:val="single" w:sz="4" w:space="0" w:color="auto"/>
              <w:right w:val="single" w:sz="4" w:space="0" w:color="auto"/>
            </w:tcBorders>
            <w:shd w:val="clear" w:color="auto" w:fill="auto"/>
            <w:noWrap/>
            <w:vAlign w:val="center"/>
            <w:hideMark/>
          </w:tcPr>
          <w:p w14:paraId="2388049C" w14:textId="77777777" w:rsidR="007520A1" w:rsidRPr="007520A1" w:rsidRDefault="007520A1" w:rsidP="007520A1">
            <w:pPr>
              <w:ind w:firstLineChars="0" w:firstLine="0"/>
              <w:jc w:val="center"/>
              <w:rPr>
                <w:rFonts w:ascii="宋体" w:eastAsia="宋体" w:hAnsi="宋体" w:cs="宋体"/>
                <w:color w:val="000000"/>
                <w:sz w:val="22"/>
                <w:szCs w:val="22"/>
              </w:rPr>
            </w:pPr>
            <w:r w:rsidRPr="007520A1">
              <w:rPr>
                <w:rFonts w:ascii="宋体" w:eastAsia="宋体" w:hAnsi="宋体" w:cs="宋体" w:hint="eastAsia"/>
                <w:color w:val="000000"/>
                <w:sz w:val="22"/>
                <w:szCs w:val="22"/>
              </w:rPr>
              <w:t>21</w:t>
            </w:r>
          </w:p>
        </w:tc>
        <w:tc>
          <w:tcPr>
            <w:tcW w:w="1560" w:type="dxa"/>
            <w:tcBorders>
              <w:top w:val="nil"/>
              <w:left w:val="nil"/>
              <w:bottom w:val="single" w:sz="4" w:space="0" w:color="auto"/>
              <w:right w:val="single" w:sz="4" w:space="0" w:color="auto"/>
            </w:tcBorders>
            <w:shd w:val="clear" w:color="auto" w:fill="auto"/>
            <w:noWrap/>
            <w:vAlign w:val="center"/>
            <w:hideMark/>
          </w:tcPr>
          <w:p w14:paraId="3425A359" w14:textId="77777777" w:rsidR="007520A1" w:rsidRPr="007520A1" w:rsidRDefault="007520A1" w:rsidP="007520A1">
            <w:pPr>
              <w:ind w:firstLineChars="0" w:firstLine="0"/>
              <w:jc w:val="center"/>
              <w:rPr>
                <w:rFonts w:ascii="宋体" w:eastAsia="宋体" w:hAnsi="宋体" w:cs="宋体"/>
                <w:color w:val="000000"/>
                <w:sz w:val="22"/>
                <w:szCs w:val="22"/>
              </w:rPr>
            </w:pPr>
            <w:r w:rsidRPr="007520A1">
              <w:rPr>
                <w:rFonts w:ascii="宋体" w:eastAsia="宋体" w:hAnsi="宋体" w:cs="宋体" w:hint="eastAsia"/>
                <w:color w:val="000000"/>
                <w:sz w:val="22"/>
                <w:szCs w:val="22"/>
              </w:rPr>
              <w:t>56.76</w:t>
            </w:r>
          </w:p>
        </w:tc>
        <w:tc>
          <w:tcPr>
            <w:tcW w:w="1560" w:type="dxa"/>
            <w:tcBorders>
              <w:top w:val="nil"/>
              <w:left w:val="nil"/>
              <w:bottom w:val="single" w:sz="4" w:space="0" w:color="auto"/>
              <w:right w:val="single" w:sz="4" w:space="0" w:color="auto"/>
            </w:tcBorders>
            <w:shd w:val="clear" w:color="auto" w:fill="auto"/>
            <w:noWrap/>
            <w:vAlign w:val="center"/>
            <w:hideMark/>
          </w:tcPr>
          <w:p w14:paraId="22F85C89" w14:textId="77777777" w:rsidR="007520A1" w:rsidRPr="007520A1" w:rsidRDefault="007520A1" w:rsidP="007520A1">
            <w:pPr>
              <w:ind w:firstLineChars="0" w:firstLine="0"/>
              <w:jc w:val="center"/>
              <w:rPr>
                <w:rFonts w:ascii="宋体" w:eastAsia="宋体" w:hAnsi="宋体" w:cs="宋体"/>
                <w:color w:val="000000"/>
                <w:sz w:val="22"/>
                <w:szCs w:val="22"/>
              </w:rPr>
            </w:pPr>
            <w:r w:rsidRPr="007520A1">
              <w:rPr>
                <w:rFonts w:ascii="宋体" w:eastAsia="宋体" w:hAnsi="宋体" w:cs="宋体" w:hint="eastAsia"/>
                <w:color w:val="000000"/>
                <w:sz w:val="22"/>
                <w:szCs w:val="22"/>
              </w:rPr>
              <w:t>63.62</w:t>
            </w:r>
          </w:p>
        </w:tc>
      </w:tr>
      <w:tr w:rsidR="007520A1" w:rsidRPr="007520A1" w14:paraId="76190102" w14:textId="77777777" w:rsidTr="007520A1">
        <w:trPr>
          <w:trHeight w:val="270"/>
          <w:jc w:val="center"/>
        </w:trPr>
        <w:tc>
          <w:tcPr>
            <w:tcW w:w="795" w:type="dxa"/>
            <w:tcBorders>
              <w:top w:val="nil"/>
              <w:left w:val="single" w:sz="4" w:space="0" w:color="auto"/>
              <w:bottom w:val="single" w:sz="4" w:space="0" w:color="auto"/>
              <w:right w:val="single" w:sz="4" w:space="0" w:color="auto"/>
            </w:tcBorders>
            <w:shd w:val="clear" w:color="auto" w:fill="auto"/>
            <w:noWrap/>
            <w:vAlign w:val="center"/>
            <w:hideMark/>
          </w:tcPr>
          <w:p w14:paraId="59CE4DF2" w14:textId="77777777" w:rsidR="007520A1" w:rsidRPr="007520A1" w:rsidRDefault="007520A1" w:rsidP="007520A1">
            <w:pPr>
              <w:ind w:firstLineChars="0" w:firstLine="0"/>
              <w:jc w:val="center"/>
              <w:rPr>
                <w:rFonts w:ascii="宋体" w:eastAsia="宋体" w:hAnsi="宋体" w:cs="宋体"/>
                <w:color w:val="000000"/>
                <w:sz w:val="22"/>
                <w:szCs w:val="22"/>
              </w:rPr>
            </w:pPr>
            <w:r w:rsidRPr="007520A1">
              <w:rPr>
                <w:rFonts w:ascii="宋体" w:eastAsia="宋体" w:hAnsi="宋体" w:cs="宋体" w:hint="eastAsia"/>
                <w:color w:val="000000"/>
                <w:sz w:val="22"/>
                <w:szCs w:val="22"/>
              </w:rPr>
              <w:t>5</w:t>
            </w:r>
          </w:p>
        </w:tc>
        <w:tc>
          <w:tcPr>
            <w:tcW w:w="2080" w:type="dxa"/>
            <w:tcBorders>
              <w:top w:val="nil"/>
              <w:left w:val="nil"/>
              <w:bottom w:val="single" w:sz="4" w:space="0" w:color="auto"/>
              <w:right w:val="single" w:sz="4" w:space="0" w:color="auto"/>
            </w:tcBorders>
            <w:shd w:val="clear" w:color="auto" w:fill="auto"/>
            <w:noWrap/>
            <w:vAlign w:val="center"/>
            <w:hideMark/>
          </w:tcPr>
          <w:p w14:paraId="5A9122AA" w14:textId="77777777" w:rsidR="007520A1" w:rsidRPr="007520A1" w:rsidRDefault="007520A1" w:rsidP="007520A1">
            <w:pPr>
              <w:ind w:firstLineChars="0" w:firstLine="0"/>
              <w:jc w:val="center"/>
              <w:rPr>
                <w:rFonts w:ascii="宋体" w:eastAsia="宋体" w:hAnsi="宋体" w:cs="宋体"/>
                <w:color w:val="000000"/>
                <w:sz w:val="22"/>
                <w:szCs w:val="22"/>
              </w:rPr>
            </w:pPr>
            <w:r w:rsidRPr="007520A1">
              <w:rPr>
                <w:rFonts w:ascii="宋体" w:eastAsia="宋体" w:hAnsi="宋体" w:cs="宋体" w:hint="eastAsia"/>
                <w:color w:val="000000"/>
                <w:sz w:val="22"/>
                <w:szCs w:val="22"/>
              </w:rPr>
              <w:t>承德乘警大队</w:t>
            </w:r>
          </w:p>
        </w:tc>
        <w:tc>
          <w:tcPr>
            <w:tcW w:w="1080" w:type="dxa"/>
            <w:tcBorders>
              <w:top w:val="nil"/>
              <w:left w:val="nil"/>
              <w:bottom w:val="single" w:sz="4" w:space="0" w:color="auto"/>
              <w:right w:val="single" w:sz="4" w:space="0" w:color="auto"/>
            </w:tcBorders>
            <w:shd w:val="clear" w:color="auto" w:fill="auto"/>
            <w:noWrap/>
            <w:vAlign w:val="center"/>
            <w:hideMark/>
          </w:tcPr>
          <w:p w14:paraId="0CEBC73A" w14:textId="77777777" w:rsidR="007520A1" w:rsidRPr="007520A1" w:rsidRDefault="007520A1" w:rsidP="007520A1">
            <w:pPr>
              <w:ind w:firstLineChars="0" w:firstLine="0"/>
              <w:jc w:val="center"/>
              <w:rPr>
                <w:rFonts w:ascii="宋体" w:eastAsia="宋体" w:hAnsi="宋体" w:cs="宋体"/>
                <w:color w:val="000000"/>
                <w:sz w:val="22"/>
                <w:szCs w:val="22"/>
              </w:rPr>
            </w:pPr>
            <w:r w:rsidRPr="007520A1">
              <w:rPr>
                <w:rFonts w:ascii="宋体" w:eastAsia="宋体" w:hAnsi="宋体" w:cs="宋体" w:hint="eastAsia"/>
                <w:color w:val="000000"/>
                <w:sz w:val="22"/>
                <w:szCs w:val="22"/>
              </w:rPr>
              <w:t>15</w:t>
            </w:r>
          </w:p>
        </w:tc>
        <w:tc>
          <w:tcPr>
            <w:tcW w:w="1080" w:type="dxa"/>
            <w:tcBorders>
              <w:top w:val="nil"/>
              <w:left w:val="nil"/>
              <w:bottom w:val="single" w:sz="4" w:space="0" w:color="auto"/>
              <w:right w:val="single" w:sz="4" w:space="0" w:color="auto"/>
            </w:tcBorders>
            <w:shd w:val="clear" w:color="auto" w:fill="auto"/>
            <w:noWrap/>
            <w:vAlign w:val="center"/>
            <w:hideMark/>
          </w:tcPr>
          <w:p w14:paraId="4C46AC06" w14:textId="77777777" w:rsidR="007520A1" w:rsidRPr="007520A1" w:rsidRDefault="007520A1" w:rsidP="007520A1">
            <w:pPr>
              <w:ind w:firstLineChars="0" w:firstLine="0"/>
              <w:jc w:val="center"/>
              <w:rPr>
                <w:rFonts w:ascii="宋体" w:eastAsia="宋体" w:hAnsi="宋体" w:cs="宋体"/>
                <w:color w:val="000000"/>
                <w:sz w:val="22"/>
                <w:szCs w:val="22"/>
              </w:rPr>
            </w:pPr>
            <w:r w:rsidRPr="007520A1">
              <w:rPr>
                <w:rFonts w:ascii="宋体" w:eastAsia="宋体" w:hAnsi="宋体" w:cs="宋体" w:hint="eastAsia"/>
                <w:color w:val="000000"/>
                <w:sz w:val="22"/>
                <w:szCs w:val="22"/>
              </w:rPr>
              <w:t>41</w:t>
            </w:r>
          </w:p>
        </w:tc>
        <w:tc>
          <w:tcPr>
            <w:tcW w:w="780" w:type="dxa"/>
            <w:tcBorders>
              <w:top w:val="nil"/>
              <w:left w:val="nil"/>
              <w:bottom w:val="single" w:sz="4" w:space="0" w:color="auto"/>
              <w:right w:val="single" w:sz="4" w:space="0" w:color="auto"/>
            </w:tcBorders>
            <w:shd w:val="clear" w:color="auto" w:fill="auto"/>
            <w:noWrap/>
            <w:vAlign w:val="center"/>
            <w:hideMark/>
          </w:tcPr>
          <w:p w14:paraId="4E42459C" w14:textId="77777777" w:rsidR="007520A1" w:rsidRPr="007520A1" w:rsidRDefault="007520A1" w:rsidP="007520A1">
            <w:pPr>
              <w:ind w:firstLineChars="0" w:firstLine="0"/>
              <w:jc w:val="center"/>
              <w:rPr>
                <w:rFonts w:ascii="宋体" w:eastAsia="宋体" w:hAnsi="宋体" w:cs="宋体"/>
                <w:color w:val="000000"/>
                <w:sz w:val="22"/>
                <w:szCs w:val="22"/>
              </w:rPr>
            </w:pPr>
            <w:r w:rsidRPr="007520A1">
              <w:rPr>
                <w:rFonts w:ascii="宋体" w:eastAsia="宋体" w:hAnsi="宋体" w:cs="宋体" w:hint="eastAsia"/>
                <w:color w:val="000000"/>
                <w:sz w:val="22"/>
                <w:szCs w:val="22"/>
              </w:rPr>
              <w:t>56</w:t>
            </w:r>
          </w:p>
        </w:tc>
        <w:tc>
          <w:tcPr>
            <w:tcW w:w="1080" w:type="dxa"/>
            <w:tcBorders>
              <w:top w:val="nil"/>
              <w:left w:val="nil"/>
              <w:bottom w:val="single" w:sz="4" w:space="0" w:color="auto"/>
              <w:right w:val="single" w:sz="4" w:space="0" w:color="auto"/>
            </w:tcBorders>
            <w:shd w:val="clear" w:color="auto" w:fill="auto"/>
            <w:noWrap/>
            <w:vAlign w:val="center"/>
            <w:hideMark/>
          </w:tcPr>
          <w:p w14:paraId="5F754CEF" w14:textId="77777777" w:rsidR="007520A1" w:rsidRPr="007520A1" w:rsidRDefault="007520A1" w:rsidP="007520A1">
            <w:pPr>
              <w:ind w:firstLineChars="0" w:firstLine="0"/>
              <w:jc w:val="center"/>
              <w:rPr>
                <w:rFonts w:ascii="宋体" w:eastAsia="宋体" w:hAnsi="宋体" w:cs="宋体"/>
                <w:color w:val="000000"/>
                <w:sz w:val="22"/>
                <w:szCs w:val="22"/>
              </w:rPr>
            </w:pPr>
            <w:r w:rsidRPr="007520A1">
              <w:rPr>
                <w:rFonts w:ascii="宋体" w:eastAsia="宋体" w:hAnsi="宋体" w:cs="宋体" w:hint="eastAsia"/>
                <w:color w:val="000000"/>
                <w:sz w:val="22"/>
                <w:szCs w:val="22"/>
              </w:rPr>
              <w:t>25</w:t>
            </w:r>
          </w:p>
        </w:tc>
        <w:tc>
          <w:tcPr>
            <w:tcW w:w="1560" w:type="dxa"/>
            <w:tcBorders>
              <w:top w:val="nil"/>
              <w:left w:val="nil"/>
              <w:bottom w:val="single" w:sz="4" w:space="0" w:color="auto"/>
              <w:right w:val="single" w:sz="4" w:space="0" w:color="auto"/>
            </w:tcBorders>
            <w:shd w:val="clear" w:color="auto" w:fill="auto"/>
            <w:noWrap/>
            <w:vAlign w:val="center"/>
            <w:hideMark/>
          </w:tcPr>
          <w:p w14:paraId="32154FCE" w14:textId="77777777" w:rsidR="007520A1" w:rsidRPr="007520A1" w:rsidRDefault="007520A1" w:rsidP="007520A1">
            <w:pPr>
              <w:ind w:firstLineChars="0" w:firstLine="0"/>
              <w:jc w:val="center"/>
              <w:rPr>
                <w:rFonts w:ascii="宋体" w:eastAsia="宋体" w:hAnsi="宋体" w:cs="宋体"/>
                <w:color w:val="000000"/>
                <w:sz w:val="22"/>
                <w:szCs w:val="22"/>
              </w:rPr>
            </w:pPr>
            <w:r w:rsidRPr="007520A1">
              <w:rPr>
                <w:rFonts w:ascii="宋体" w:eastAsia="宋体" w:hAnsi="宋体" w:cs="宋体" w:hint="eastAsia"/>
                <w:color w:val="000000"/>
                <w:sz w:val="22"/>
                <w:szCs w:val="22"/>
              </w:rPr>
              <w:t>1.64</w:t>
            </w:r>
          </w:p>
        </w:tc>
        <w:tc>
          <w:tcPr>
            <w:tcW w:w="1560" w:type="dxa"/>
            <w:tcBorders>
              <w:top w:val="nil"/>
              <w:left w:val="nil"/>
              <w:bottom w:val="single" w:sz="4" w:space="0" w:color="auto"/>
              <w:right w:val="single" w:sz="4" w:space="0" w:color="auto"/>
            </w:tcBorders>
            <w:shd w:val="clear" w:color="auto" w:fill="auto"/>
            <w:noWrap/>
            <w:vAlign w:val="center"/>
            <w:hideMark/>
          </w:tcPr>
          <w:p w14:paraId="76A369A6" w14:textId="77777777" w:rsidR="007520A1" w:rsidRPr="007520A1" w:rsidRDefault="007520A1" w:rsidP="007520A1">
            <w:pPr>
              <w:ind w:firstLineChars="0" w:firstLine="0"/>
              <w:jc w:val="center"/>
              <w:rPr>
                <w:rFonts w:ascii="宋体" w:eastAsia="宋体" w:hAnsi="宋体" w:cs="宋体"/>
                <w:color w:val="000000"/>
                <w:sz w:val="22"/>
                <w:szCs w:val="22"/>
              </w:rPr>
            </w:pPr>
            <w:r w:rsidRPr="007520A1">
              <w:rPr>
                <w:rFonts w:ascii="宋体" w:eastAsia="宋体" w:hAnsi="宋体" w:cs="宋体" w:hint="eastAsia"/>
                <w:color w:val="000000"/>
                <w:sz w:val="22"/>
                <w:szCs w:val="22"/>
              </w:rPr>
              <w:t>2.24</w:t>
            </w:r>
          </w:p>
        </w:tc>
      </w:tr>
    </w:tbl>
    <w:p w14:paraId="3848A5BC" w14:textId="06A926B8" w:rsidR="00D21865" w:rsidRDefault="00C23A43" w:rsidP="007B2F0B">
      <w:pPr>
        <w:pStyle w:val="ab"/>
        <w:spacing w:before="0" w:beforeAutospacing="0" w:after="0" w:afterAutospacing="0"/>
        <w:ind w:firstLineChars="200" w:firstLine="634"/>
        <w:textAlignment w:val="baseline"/>
        <w:rPr>
          <w:rFonts w:ascii="Times New Roman" w:eastAsia="楷体_GB2312" w:hAnsi="Times New Roman" w:cs="Times New Roman"/>
          <w:b/>
          <w:sz w:val="32"/>
          <w:szCs w:val="32"/>
        </w:rPr>
      </w:pPr>
      <w:r w:rsidRPr="00D91A5E">
        <w:rPr>
          <w:rFonts w:ascii="Times New Roman" w:eastAsia="楷体_GB2312" w:hAnsi="Times New Roman" w:cs="Times New Roman"/>
          <w:b/>
          <w:sz w:val="32"/>
          <w:szCs w:val="32"/>
        </w:rPr>
        <w:t>（三）</w:t>
      </w:r>
      <w:r w:rsidR="002657A3">
        <w:rPr>
          <w:rFonts w:ascii="Times New Roman" w:eastAsia="楷体_GB2312" w:hAnsi="Times New Roman" w:cs="Times New Roman" w:hint="eastAsia"/>
          <w:b/>
          <w:sz w:val="32"/>
          <w:szCs w:val="32"/>
        </w:rPr>
        <w:t>全局</w:t>
      </w:r>
      <w:ins w:id="32" w:author="admin" w:date="2022-05-12T15:51:00Z">
        <w:r w:rsidR="00960E5A" w:rsidRPr="00960E5A">
          <w:rPr>
            <w:rFonts w:ascii="Times New Roman" w:eastAsia="楷体_GB2312" w:hAnsi="Times New Roman" w:cs="Times New Roman" w:hint="eastAsia"/>
            <w:b/>
            <w:sz w:val="32"/>
            <w:szCs w:val="32"/>
          </w:rPr>
          <w:t>核查、</w:t>
        </w:r>
        <w:proofErr w:type="gramStart"/>
        <w:r w:rsidR="00960E5A" w:rsidRPr="00960E5A">
          <w:rPr>
            <w:rFonts w:ascii="Times New Roman" w:eastAsia="楷体_GB2312" w:hAnsi="Times New Roman" w:cs="Times New Roman" w:hint="eastAsia"/>
            <w:b/>
            <w:sz w:val="32"/>
            <w:szCs w:val="32"/>
          </w:rPr>
          <w:t>核录</w:t>
        </w:r>
      </w:ins>
      <w:proofErr w:type="gramEnd"/>
      <w:del w:id="33" w:author="admin" w:date="2022-05-12T15:51:00Z">
        <w:r w:rsidR="008A7EC9" w:rsidRPr="00D91A5E" w:rsidDel="00960E5A">
          <w:rPr>
            <w:rFonts w:ascii="Times New Roman" w:eastAsia="楷体_GB2312" w:hAnsi="Times New Roman" w:cs="Times New Roman"/>
            <w:b/>
            <w:sz w:val="32"/>
            <w:szCs w:val="32"/>
          </w:rPr>
          <w:delText>有效</w:delText>
        </w:r>
        <w:r w:rsidR="00D21865" w:rsidRPr="00D91A5E" w:rsidDel="00960E5A">
          <w:rPr>
            <w:rFonts w:ascii="Times New Roman" w:eastAsia="楷体_GB2312" w:hAnsi="Times New Roman" w:cs="Times New Roman"/>
            <w:b/>
            <w:sz w:val="32"/>
            <w:szCs w:val="32"/>
          </w:rPr>
          <w:delText>核录</w:delText>
        </w:r>
      </w:del>
      <w:del w:id="34" w:author="admin" w:date="2022-05-12T15:56:00Z">
        <w:r w:rsidR="00D21865" w:rsidRPr="00D91A5E" w:rsidDel="007B3BB9">
          <w:rPr>
            <w:rFonts w:ascii="Times New Roman" w:eastAsia="楷体_GB2312" w:hAnsi="Times New Roman" w:cs="Times New Roman" w:hint="eastAsia"/>
            <w:b/>
            <w:sz w:val="32"/>
            <w:szCs w:val="32"/>
          </w:rPr>
          <w:delText>总量</w:delText>
        </w:r>
      </w:del>
      <w:ins w:id="35" w:author="admin" w:date="2022-05-12T15:56:00Z">
        <w:r w:rsidR="007B3BB9">
          <w:rPr>
            <w:rFonts w:ascii="Times New Roman" w:eastAsia="楷体_GB2312" w:hAnsi="Times New Roman" w:cs="Times New Roman" w:hint="eastAsia"/>
            <w:b/>
            <w:sz w:val="32"/>
            <w:szCs w:val="32"/>
          </w:rPr>
          <w:t>工作量</w:t>
        </w:r>
      </w:ins>
      <w:r w:rsidR="002657A3">
        <w:rPr>
          <w:rFonts w:ascii="Times New Roman" w:eastAsia="楷体_GB2312" w:hAnsi="Times New Roman" w:cs="Times New Roman" w:hint="eastAsia"/>
          <w:b/>
          <w:sz w:val="32"/>
          <w:szCs w:val="32"/>
        </w:rPr>
        <w:t>较低</w:t>
      </w:r>
      <w:r w:rsidR="00D21865" w:rsidRPr="00D91A5E">
        <w:rPr>
          <w:rFonts w:ascii="Times New Roman" w:eastAsia="楷体_GB2312" w:hAnsi="Times New Roman" w:cs="Times New Roman"/>
          <w:b/>
          <w:sz w:val="32"/>
          <w:szCs w:val="32"/>
        </w:rPr>
        <w:t>所队</w:t>
      </w:r>
      <w:ins w:id="36" w:author="admin" w:date="2022-05-12T11:20:00Z">
        <w:r w:rsidR="001F3E1E">
          <w:rPr>
            <w:rFonts w:ascii="Times New Roman" w:eastAsia="楷体_GB2312" w:hAnsi="Times New Roman" w:cs="Times New Roman" w:hint="eastAsia"/>
            <w:b/>
            <w:sz w:val="32"/>
            <w:szCs w:val="32"/>
          </w:rPr>
          <w:t>（排名</w:t>
        </w:r>
        <w:r w:rsidR="001F3E1E">
          <w:rPr>
            <w:rFonts w:ascii="Times New Roman" w:eastAsia="楷体_GB2312" w:hAnsi="Times New Roman" w:cs="Times New Roman" w:hint="eastAsia"/>
            <w:b/>
            <w:sz w:val="32"/>
            <w:szCs w:val="32"/>
          </w:rPr>
          <w:t>TOP</w:t>
        </w:r>
      </w:ins>
      <w:ins w:id="37" w:author="admin" w:date="2022-05-12T15:49:00Z">
        <w:r w:rsidR="00960E5A">
          <w:rPr>
            <w:rFonts w:ascii="Times New Roman" w:eastAsia="楷体_GB2312" w:hAnsi="Times New Roman" w:cs="Times New Roman"/>
            <w:b/>
            <w:sz w:val="32"/>
            <w:szCs w:val="32"/>
          </w:rPr>
          <w:t>10</w:t>
        </w:r>
      </w:ins>
      <w:ins w:id="38" w:author="admin" w:date="2022-05-12T11:20:00Z">
        <w:r w:rsidR="001F3E1E">
          <w:rPr>
            <w:rFonts w:ascii="Times New Roman" w:eastAsia="楷体_GB2312" w:hAnsi="Times New Roman" w:cs="Times New Roman" w:hint="eastAsia"/>
            <w:b/>
            <w:sz w:val="32"/>
            <w:szCs w:val="32"/>
          </w:rPr>
          <w:t>）</w:t>
        </w:r>
      </w:ins>
    </w:p>
    <w:tbl>
      <w:tblPr>
        <w:tblW w:w="9971" w:type="dxa"/>
        <w:jc w:val="center"/>
        <w:tblLook w:val="04A0" w:firstRow="1" w:lastRow="0" w:firstColumn="1" w:lastColumn="0" w:noHBand="0" w:noVBand="1"/>
      </w:tblPr>
      <w:tblGrid>
        <w:gridCol w:w="767"/>
        <w:gridCol w:w="2003"/>
        <w:gridCol w:w="1134"/>
        <w:gridCol w:w="1196"/>
        <w:gridCol w:w="864"/>
        <w:gridCol w:w="1080"/>
        <w:gridCol w:w="1560"/>
        <w:gridCol w:w="1560"/>
      </w:tblGrid>
      <w:tr w:rsidR="007A184E" w:rsidRPr="006A05E4" w14:paraId="033055BC" w14:textId="77777777" w:rsidTr="004B3836">
        <w:trPr>
          <w:trHeight w:val="270"/>
          <w:jc w:val="center"/>
        </w:trPr>
        <w:tc>
          <w:tcPr>
            <w:tcW w:w="7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0AE873" w14:textId="77777777" w:rsidR="007A184E" w:rsidRPr="006A05E4" w:rsidRDefault="007A184E" w:rsidP="004B3836">
            <w:pPr>
              <w:ind w:firstLineChars="0" w:firstLine="0"/>
              <w:jc w:val="center"/>
              <w:rPr>
                <w:rFonts w:ascii="宋体" w:eastAsia="宋体" w:hAnsi="宋体" w:cs="宋体"/>
                <w:color w:val="000000"/>
                <w:sz w:val="22"/>
                <w:szCs w:val="22"/>
              </w:rPr>
            </w:pPr>
            <w:r w:rsidRPr="006A05E4">
              <w:rPr>
                <w:rFonts w:ascii="宋体" w:eastAsia="宋体" w:hAnsi="宋体" w:cs="宋体" w:hint="eastAsia"/>
                <w:color w:val="000000"/>
                <w:sz w:val="22"/>
                <w:szCs w:val="22"/>
              </w:rPr>
              <w:lastRenderedPageBreak/>
              <w:t>序号</w:t>
            </w:r>
          </w:p>
        </w:tc>
        <w:tc>
          <w:tcPr>
            <w:tcW w:w="2003" w:type="dxa"/>
            <w:tcBorders>
              <w:top w:val="single" w:sz="4" w:space="0" w:color="auto"/>
              <w:left w:val="nil"/>
              <w:bottom w:val="single" w:sz="4" w:space="0" w:color="auto"/>
              <w:right w:val="single" w:sz="4" w:space="0" w:color="auto"/>
            </w:tcBorders>
            <w:shd w:val="clear" w:color="auto" w:fill="auto"/>
            <w:noWrap/>
            <w:vAlign w:val="center"/>
            <w:hideMark/>
          </w:tcPr>
          <w:p w14:paraId="7B8464BB" w14:textId="77777777" w:rsidR="007A184E" w:rsidRPr="006A05E4" w:rsidRDefault="007A184E" w:rsidP="004B3836">
            <w:pPr>
              <w:ind w:firstLineChars="0" w:firstLine="0"/>
              <w:jc w:val="center"/>
              <w:rPr>
                <w:rFonts w:ascii="宋体" w:eastAsia="宋体" w:hAnsi="宋体" w:cs="宋体"/>
                <w:color w:val="000000"/>
                <w:sz w:val="22"/>
                <w:szCs w:val="22"/>
              </w:rPr>
            </w:pPr>
            <w:r w:rsidRPr="006A05E4">
              <w:rPr>
                <w:rFonts w:ascii="宋体" w:eastAsia="宋体" w:hAnsi="宋体" w:cs="宋体" w:hint="eastAsia"/>
                <w:color w:val="000000"/>
                <w:sz w:val="22"/>
                <w:szCs w:val="22"/>
              </w:rPr>
              <w:t>单位名称</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21195BC9" w14:textId="77777777" w:rsidR="007A184E" w:rsidRPr="00311415" w:rsidRDefault="007A184E" w:rsidP="004B3836">
            <w:pPr>
              <w:ind w:firstLineChars="0" w:firstLine="0"/>
              <w:jc w:val="center"/>
              <w:rPr>
                <w:rFonts w:ascii="宋体" w:eastAsia="宋体" w:hAnsi="宋体" w:cs="宋体"/>
                <w:color w:val="FF0000"/>
                <w:sz w:val="22"/>
                <w:szCs w:val="22"/>
              </w:rPr>
            </w:pPr>
            <w:r w:rsidRPr="00311415">
              <w:rPr>
                <w:rFonts w:ascii="宋体" w:eastAsia="宋体" w:hAnsi="宋体" w:cs="宋体" w:hint="eastAsia"/>
                <w:color w:val="FF0000"/>
                <w:sz w:val="22"/>
                <w:szCs w:val="22"/>
              </w:rPr>
              <w:t>查询总数</w:t>
            </w: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14:paraId="64E2FF9D" w14:textId="77777777" w:rsidR="007A184E" w:rsidRPr="006A05E4" w:rsidRDefault="007A184E" w:rsidP="004B3836">
            <w:pPr>
              <w:ind w:firstLineChars="0" w:firstLine="0"/>
              <w:jc w:val="center"/>
              <w:rPr>
                <w:rFonts w:ascii="宋体" w:eastAsia="宋体" w:hAnsi="宋体" w:cs="宋体"/>
                <w:color w:val="000000"/>
                <w:sz w:val="22"/>
                <w:szCs w:val="22"/>
              </w:rPr>
            </w:pPr>
            <w:proofErr w:type="gramStart"/>
            <w:r w:rsidRPr="006A05E4">
              <w:rPr>
                <w:rFonts w:ascii="宋体" w:eastAsia="宋体" w:hAnsi="宋体" w:cs="宋体" w:hint="eastAsia"/>
                <w:color w:val="000000"/>
                <w:sz w:val="22"/>
                <w:szCs w:val="22"/>
              </w:rPr>
              <w:t>有效核录</w:t>
            </w:r>
            <w:proofErr w:type="gramEnd"/>
          </w:p>
        </w:tc>
        <w:tc>
          <w:tcPr>
            <w:tcW w:w="671" w:type="dxa"/>
            <w:tcBorders>
              <w:top w:val="single" w:sz="4" w:space="0" w:color="auto"/>
              <w:left w:val="nil"/>
              <w:bottom w:val="single" w:sz="4" w:space="0" w:color="auto"/>
              <w:right w:val="single" w:sz="4" w:space="0" w:color="auto"/>
            </w:tcBorders>
            <w:shd w:val="clear" w:color="auto" w:fill="auto"/>
            <w:noWrap/>
            <w:vAlign w:val="center"/>
            <w:hideMark/>
          </w:tcPr>
          <w:p w14:paraId="737522D1" w14:textId="77777777" w:rsidR="007A184E" w:rsidRPr="006A05E4" w:rsidRDefault="007A184E" w:rsidP="004B3836">
            <w:pPr>
              <w:ind w:firstLineChars="0" w:firstLine="0"/>
              <w:jc w:val="center"/>
              <w:rPr>
                <w:rFonts w:ascii="宋体" w:eastAsia="宋体" w:hAnsi="宋体" w:cs="宋体"/>
                <w:color w:val="000000"/>
                <w:sz w:val="22"/>
                <w:szCs w:val="22"/>
              </w:rPr>
            </w:pPr>
            <w:r w:rsidRPr="006A05E4">
              <w:rPr>
                <w:rFonts w:ascii="宋体" w:eastAsia="宋体" w:hAnsi="宋体" w:cs="宋体" w:hint="eastAsia"/>
                <w:color w:val="000000"/>
                <w:sz w:val="22"/>
                <w:szCs w:val="22"/>
              </w:rPr>
              <w:t>小计</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FC5A4A2" w14:textId="77777777" w:rsidR="007A184E" w:rsidRPr="006A05E4" w:rsidRDefault="007A184E" w:rsidP="004B3836">
            <w:pPr>
              <w:ind w:firstLineChars="0" w:firstLine="0"/>
              <w:jc w:val="center"/>
              <w:rPr>
                <w:rFonts w:ascii="宋体" w:eastAsia="宋体" w:hAnsi="宋体" w:cs="宋体"/>
                <w:color w:val="000000"/>
                <w:sz w:val="22"/>
                <w:szCs w:val="22"/>
              </w:rPr>
            </w:pPr>
            <w:r w:rsidRPr="006A05E4">
              <w:rPr>
                <w:rFonts w:ascii="宋体" w:eastAsia="宋体" w:hAnsi="宋体" w:cs="宋体" w:hint="eastAsia"/>
                <w:color w:val="000000"/>
                <w:sz w:val="22"/>
                <w:szCs w:val="22"/>
              </w:rPr>
              <w:t>终端数量</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0C49CCAC" w14:textId="616065B1" w:rsidR="007A184E" w:rsidRPr="002657A3" w:rsidRDefault="007B3BB9" w:rsidP="004B3836">
            <w:pPr>
              <w:spacing w:line="520" w:lineRule="exact"/>
              <w:ind w:firstLineChars="0" w:firstLine="0"/>
              <w:jc w:val="center"/>
              <w:rPr>
                <w:rFonts w:ascii="宋体" w:eastAsia="宋体" w:hAnsi="宋体" w:cs="宋体"/>
                <w:color w:val="000000"/>
                <w:sz w:val="22"/>
                <w:szCs w:val="22"/>
              </w:rPr>
            </w:pPr>
            <w:ins w:id="39" w:author="admin" w:date="2022-05-12T15:56:00Z">
              <w:r>
                <w:rPr>
                  <w:rFonts w:ascii="宋体" w:eastAsia="宋体" w:hAnsi="宋体" w:cs="宋体" w:hint="eastAsia"/>
                  <w:color w:val="000000"/>
                  <w:sz w:val="22"/>
                  <w:szCs w:val="22"/>
                </w:rPr>
                <w:t>单台核查效率</w:t>
              </w:r>
            </w:ins>
            <w:del w:id="40" w:author="admin" w:date="2022-05-12T15:56:00Z">
              <w:r w:rsidR="007A184E" w:rsidRPr="002657A3" w:rsidDel="007B3BB9">
                <w:rPr>
                  <w:rFonts w:ascii="宋体" w:eastAsia="宋体" w:hAnsi="宋体" w:cs="宋体" w:hint="eastAsia"/>
                  <w:color w:val="000000"/>
                  <w:sz w:val="22"/>
                  <w:szCs w:val="22"/>
                </w:rPr>
                <w:delText>核录</w:delText>
              </w:r>
            </w:del>
            <w:commentRangeStart w:id="41"/>
            <w:r w:rsidR="007A184E" w:rsidRPr="002657A3">
              <w:rPr>
                <w:rFonts w:ascii="宋体" w:eastAsia="宋体" w:hAnsi="宋体" w:cs="宋体" w:hint="eastAsia"/>
                <w:color w:val="000000"/>
                <w:sz w:val="22"/>
                <w:szCs w:val="22"/>
              </w:rPr>
              <w:t>比例</w:t>
            </w:r>
            <w:commentRangeEnd w:id="41"/>
            <w:r>
              <w:rPr>
                <w:rStyle w:val="ae"/>
              </w:rPr>
              <w:commentReference w:id="41"/>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063D92AB" w14:textId="77777777" w:rsidR="007A184E" w:rsidRPr="006A05E4" w:rsidRDefault="007A184E" w:rsidP="004B3836">
            <w:pPr>
              <w:ind w:firstLineChars="0" w:firstLine="0"/>
              <w:jc w:val="center"/>
              <w:rPr>
                <w:rFonts w:ascii="宋体" w:eastAsia="宋体" w:hAnsi="宋体" w:cs="宋体"/>
                <w:color w:val="000000"/>
                <w:sz w:val="22"/>
                <w:szCs w:val="22"/>
              </w:rPr>
            </w:pPr>
            <w:r w:rsidRPr="006A05E4">
              <w:rPr>
                <w:rFonts w:ascii="宋体" w:eastAsia="宋体" w:hAnsi="宋体" w:cs="宋体" w:hint="eastAsia"/>
                <w:color w:val="000000"/>
                <w:sz w:val="22"/>
                <w:szCs w:val="22"/>
              </w:rPr>
              <w:t>单部</w:t>
            </w:r>
            <w:proofErr w:type="gramStart"/>
            <w:r w:rsidRPr="006A05E4">
              <w:rPr>
                <w:rFonts w:ascii="宋体" w:eastAsia="宋体" w:hAnsi="宋体" w:cs="宋体" w:hint="eastAsia"/>
                <w:color w:val="000000"/>
                <w:sz w:val="22"/>
                <w:szCs w:val="22"/>
              </w:rPr>
              <w:t>核</w:t>
            </w:r>
            <w:r>
              <w:rPr>
                <w:rFonts w:ascii="宋体" w:eastAsia="宋体" w:hAnsi="宋体" w:cs="宋体" w:hint="eastAsia"/>
                <w:color w:val="000000"/>
                <w:sz w:val="22"/>
                <w:szCs w:val="22"/>
              </w:rPr>
              <w:t>录</w:t>
            </w:r>
            <w:r w:rsidRPr="006A05E4">
              <w:rPr>
                <w:rFonts w:ascii="宋体" w:eastAsia="宋体" w:hAnsi="宋体" w:cs="宋体" w:hint="eastAsia"/>
                <w:color w:val="000000"/>
                <w:sz w:val="22"/>
                <w:szCs w:val="22"/>
              </w:rPr>
              <w:t>数量</w:t>
            </w:r>
            <w:proofErr w:type="gramEnd"/>
          </w:p>
        </w:tc>
      </w:tr>
      <w:tr w:rsidR="007A184E" w:rsidRPr="006A05E4" w14:paraId="1D72320A" w14:textId="77777777" w:rsidTr="004B3836">
        <w:trPr>
          <w:trHeight w:val="270"/>
          <w:jc w:val="center"/>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14:paraId="7055B5D5" w14:textId="77777777" w:rsidR="007A184E" w:rsidRPr="006A05E4" w:rsidRDefault="007A184E" w:rsidP="004B3836">
            <w:pPr>
              <w:ind w:firstLineChars="0" w:firstLine="0"/>
              <w:jc w:val="center"/>
              <w:rPr>
                <w:rFonts w:ascii="宋体" w:eastAsia="宋体" w:hAnsi="宋体" w:cs="宋体"/>
                <w:color w:val="000000"/>
                <w:sz w:val="22"/>
                <w:szCs w:val="22"/>
              </w:rPr>
            </w:pPr>
            <w:r w:rsidRPr="006A05E4">
              <w:rPr>
                <w:rFonts w:ascii="宋体" w:eastAsia="宋体" w:hAnsi="宋体" w:cs="宋体" w:hint="eastAsia"/>
                <w:color w:val="000000"/>
                <w:sz w:val="22"/>
                <w:szCs w:val="22"/>
              </w:rPr>
              <w:t>1</w:t>
            </w:r>
          </w:p>
        </w:tc>
        <w:tc>
          <w:tcPr>
            <w:tcW w:w="2003" w:type="dxa"/>
            <w:tcBorders>
              <w:top w:val="nil"/>
              <w:left w:val="nil"/>
              <w:bottom w:val="single" w:sz="4" w:space="0" w:color="auto"/>
              <w:right w:val="single" w:sz="4" w:space="0" w:color="auto"/>
            </w:tcBorders>
            <w:shd w:val="clear" w:color="auto" w:fill="auto"/>
            <w:noWrap/>
            <w:vAlign w:val="center"/>
            <w:hideMark/>
          </w:tcPr>
          <w:p w14:paraId="232D907D" w14:textId="77777777" w:rsidR="007A184E" w:rsidRPr="002657A3" w:rsidRDefault="007A184E" w:rsidP="004B3836">
            <w:pPr>
              <w:spacing w:line="0" w:lineRule="atLeast"/>
              <w:ind w:firstLineChars="0" w:firstLine="0"/>
              <w:jc w:val="center"/>
              <w:rPr>
                <w:rFonts w:ascii="宋体" w:eastAsia="宋体" w:hAnsi="宋体" w:cs="宋体"/>
                <w:color w:val="000000"/>
                <w:sz w:val="22"/>
                <w:szCs w:val="22"/>
              </w:rPr>
            </w:pPr>
            <w:r w:rsidRPr="002657A3">
              <w:rPr>
                <w:rFonts w:ascii="宋体" w:eastAsia="宋体" w:hAnsi="宋体" w:cs="宋体" w:hint="eastAsia"/>
                <w:color w:val="000000"/>
                <w:sz w:val="22"/>
                <w:szCs w:val="22"/>
              </w:rPr>
              <w:t>石家庄处乘警支队</w:t>
            </w:r>
          </w:p>
        </w:tc>
        <w:tc>
          <w:tcPr>
            <w:tcW w:w="1134" w:type="dxa"/>
            <w:tcBorders>
              <w:top w:val="nil"/>
              <w:left w:val="nil"/>
              <w:bottom w:val="single" w:sz="4" w:space="0" w:color="auto"/>
              <w:right w:val="single" w:sz="4" w:space="0" w:color="auto"/>
            </w:tcBorders>
            <w:shd w:val="clear" w:color="auto" w:fill="auto"/>
            <w:noWrap/>
            <w:vAlign w:val="center"/>
            <w:hideMark/>
          </w:tcPr>
          <w:p w14:paraId="260CC961" w14:textId="77777777" w:rsidR="007A184E" w:rsidRPr="00311415" w:rsidRDefault="007A184E" w:rsidP="004B3836">
            <w:pPr>
              <w:spacing w:line="520" w:lineRule="exact"/>
              <w:ind w:firstLineChars="0" w:firstLine="0"/>
              <w:jc w:val="center"/>
              <w:rPr>
                <w:rFonts w:ascii="宋体" w:eastAsia="宋体" w:hAnsi="宋体" w:cs="宋体"/>
                <w:color w:val="FF0000"/>
                <w:sz w:val="22"/>
                <w:szCs w:val="22"/>
              </w:rPr>
            </w:pPr>
            <w:r w:rsidRPr="00311415">
              <w:rPr>
                <w:rFonts w:ascii="宋体" w:eastAsia="宋体" w:hAnsi="宋体" w:cs="宋体"/>
                <w:color w:val="FF0000"/>
                <w:sz w:val="22"/>
                <w:szCs w:val="22"/>
              </w:rPr>
              <w:t>33584</w:t>
            </w:r>
          </w:p>
        </w:tc>
        <w:tc>
          <w:tcPr>
            <w:tcW w:w="1196" w:type="dxa"/>
            <w:tcBorders>
              <w:top w:val="nil"/>
              <w:left w:val="nil"/>
              <w:bottom w:val="single" w:sz="4" w:space="0" w:color="auto"/>
              <w:right w:val="single" w:sz="4" w:space="0" w:color="auto"/>
            </w:tcBorders>
            <w:shd w:val="clear" w:color="auto" w:fill="auto"/>
            <w:noWrap/>
            <w:vAlign w:val="center"/>
            <w:hideMark/>
          </w:tcPr>
          <w:p w14:paraId="53964A08" w14:textId="77777777" w:rsidR="007A184E" w:rsidRPr="002657A3" w:rsidRDefault="007A184E" w:rsidP="004B3836">
            <w:pPr>
              <w:spacing w:line="520" w:lineRule="exact"/>
              <w:ind w:firstLineChars="0" w:firstLine="0"/>
              <w:jc w:val="center"/>
              <w:rPr>
                <w:rFonts w:ascii="宋体" w:eastAsia="宋体" w:hAnsi="宋体" w:cs="宋体"/>
                <w:color w:val="000000"/>
                <w:sz w:val="22"/>
                <w:szCs w:val="22"/>
              </w:rPr>
            </w:pPr>
            <w:r w:rsidRPr="002657A3">
              <w:rPr>
                <w:rFonts w:ascii="宋体" w:eastAsia="宋体" w:hAnsi="宋体" w:cs="宋体" w:hint="eastAsia"/>
                <w:color w:val="000000"/>
                <w:sz w:val="22"/>
                <w:szCs w:val="22"/>
              </w:rPr>
              <w:t>55525</w:t>
            </w:r>
          </w:p>
        </w:tc>
        <w:tc>
          <w:tcPr>
            <w:tcW w:w="671" w:type="dxa"/>
            <w:tcBorders>
              <w:top w:val="nil"/>
              <w:left w:val="nil"/>
              <w:bottom w:val="single" w:sz="4" w:space="0" w:color="auto"/>
              <w:right w:val="single" w:sz="4" w:space="0" w:color="auto"/>
            </w:tcBorders>
            <w:shd w:val="clear" w:color="auto" w:fill="auto"/>
            <w:noWrap/>
            <w:vAlign w:val="center"/>
            <w:hideMark/>
          </w:tcPr>
          <w:p w14:paraId="47A2ECCC" w14:textId="77777777" w:rsidR="007A184E" w:rsidRPr="002657A3" w:rsidRDefault="007A184E" w:rsidP="004B3836">
            <w:pPr>
              <w:spacing w:line="520" w:lineRule="exact"/>
              <w:ind w:firstLineChars="0" w:firstLine="0"/>
              <w:jc w:val="center"/>
              <w:rPr>
                <w:rFonts w:ascii="宋体" w:eastAsia="宋体" w:hAnsi="宋体" w:cs="宋体"/>
                <w:color w:val="000000"/>
                <w:sz w:val="22"/>
                <w:szCs w:val="22"/>
              </w:rPr>
            </w:pPr>
            <w:r w:rsidRPr="002657A3">
              <w:rPr>
                <w:rFonts w:ascii="宋体" w:eastAsia="宋体" w:hAnsi="宋体" w:cs="宋体" w:hint="eastAsia"/>
                <w:color w:val="000000"/>
                <w:sz w:val="22"/>
                <w:szCs w:val="22"/>
              </w:rPr>
              <w:t>89109</w:t>
            </w:r>
          </w:p>
        </w:tc>
        <w:tc>
          <w:tcPr>
            <w:tcW w:w="1080" w:type="dxa"/>
            <w:tcBorders>
              <w:top w:val="nil"/>
              <w:left w:val="nil"/>
              <w:bottom w:val="single" w:sz="4" w:space="0" w:color="auto"/>
              <w:right w:val="single" w:sz="4" w:space="0" w:color="auto"/>
            </w:tcBorders>
            <w:shd w:val="clear" w:color="auto" w:fill="auto"/>
            <w:noWrap/>
            <w:vAlign w:val="center"/>
            <w:hideMark/>
          </w:tcPr>
          <w:p w14:paraId="50632A6C" w14:textId="77777777" w:rsidR="007A184E" w:rsidRPr="006A05E4" w:rsidRDefault="007A184E" w:rsidP="004B3836">
            <w:pPr>
              <w:ind w:firstLineChars="0" w:firstLine="0"/>
              <w:jc w:val="center"/>
              <w:rPr>
                <w:rFonts w:ascii="宋体" w:eastAsia="宋体" w:hAnsi="宋体" w:cs="宋体"/>
                <w:color w:val="000000"/>
                <w:sz w:val="22"/>
                <w:szCs w:val="22"/>
              </w:rPr>
            </w:pPr>
            <w:r>
              <w:rPr>
                <w:rFonts w:ascii="宋体" w:eastAsia="宋体" w:hAnsi="宋体" w:cs="宋体" w:hint="eastAsia"/>
                <w:color w:val="000000"/>
                <w:sz w:val="22"/>
                <w:szCs w:val="22"/>
              </w:rPr>
              <w:t>X</w:t>
            </w:r>
          </w:p>
        </w:tc>
        <w:tc>
          <w:tcPr>
            <w:tcW w:w="1560" w:type="dxa"/>
            <w:tcBorders>
              <w:top w:val="nil"/>
              <w:left w:val="nil"/>
              <w:bottom w:val="single" w:sz="4" w:space="0" w:color="auto"/>
              <w:right w:val="single" w:sz="4" w:space="0" w:color="auto"/>
            </w:tcBorders>
            <w:shd w:val="clear" w:color="auto" w:fill="auto"/>
            <w:noWrap/>
            <w:vAlign w:val="center"/>
            <w:hideMark/>
          </w:tcPr>
          <w:p w14:paraId="075F42AF" w14:textId="77777777" w:rsidR="007A184E" w:rsidRPr="007B3BB9" w:rsidRDefault="007A184E" w:rsidP="004B3836">
            <w:pPr>
              <w:spacing w:line="520" w:lineRule="exact"/>
              <w:ind w:firstLineChars="0" w:firstLine="0"/>
              <w:jc w:val="center"/>
              <w:rPr>
                <w:rFonts w:ascii="宋体" w:eastAsia="宋体" w:hAnsi="宋体" w:cs="宋体"/>
                <w:color w:val="000000"/>
                <w:sz w:val="22"/>
                <w:szCs w:val="22"/>
                <w:highlight w:val="yellow"/>
              </w:rPr>
            </w:pPr>
            <w:r w:rsidRPr="007B3BB9">
              <w:rPr>
                <w:rFonts w:ascii="宋体" w:eastAsia="宋体" w:hAnsi="宋体" w:cs="宋体" w:hint="eastAsia"/>
                <w:color w:val="000000"/>
                <w:sz w:val="22"/>
                <w:szCs w:val="22"/>
                <w:highlight w:val="yellow"/>
              </w:rPr>
              <w:t>62.31%</w:t>
            </w:r>
          </w:p>
        </w:tc>
        <w:tc>
          <w:tcPr>
            <w:tcW w:w="1560" w:type="dxa"/>
            <w:tcBorders>
              <w:top w:val="nil"/>
              <w:left w:val="nil"/>
              <w:bottom w:val="single" w:sz="4" w:space="0" w:color="auto"/>
              <w:right w:val="single" w:sz="4" w:space="0" w:color="auto"/>
            </w:tcBorders>
            <w:shd w:val="clear" w:color="auto" w:fill="auto"/>
            <w:noWrap/>
            <w:vAlign w:val="center"/>
            <w:hideMark/>
          </w:tcPr>
          <w:p w14:paraId="6C8DF80E" w14:textId="77777777" w:rsidR="007A184E" w:rsidRPr="006A05E4" w:rsidRDefault="007A184E" w:rsidP="004B3836">
            <w:pPr>
              <w:ind w:firstLineChars="0" w:firstLine="0"/>
              <w:jc w:val="center"/>
              <w:rPr>
                <w:rFonts w:ascii="宋体" w:eastAsia="宋体" w:hAnsi="宋体" w:cs="宋体"/>
                <w:color w:val="000000"/>
                <w:sz w:val="22"/>
                <w:szCs w:val="22"/>
              </w:rPr>
            </w:pPr>
            <w:r>
              <w:rPr>
                <w:rFonts w:ascii="宋体" w:eastAsia="宋体" w:hAnsi="宋体" w:cs="宋体" w:hint="eastAsia"/>
                <w:color w:val="000000"/>
                <w:sz w:val="22"/>
                <w:szCs w:val="22"/>
              </w:rPr>
              <w:t>X</w:t>
            </w:r>
          </w:p>
        </w:tc>
      </w:tr>
      <w:tr w:rsidR="007A184E" w:rsidRPr="006A05E4" w14:paraId="6AC8183B" w14:textId="77777777" w:rsidTr="004B3836">
        <w:trPr>
          <w:trHeight w:val="270"/>
          <w:jc w:val="center"/>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14:paraId="40F67456" w14:textId="77777777" w:rsidR="007A184E" w:rsidRPr="006A05E4" w:rsidRDefault="007A184E" w:rsidP="004B3836">
            <w:pPr>
              <w:ind w:firstLineChars="0" w:firstLine="0"/>
              <w:jc w:val="center"/>
              <w:rPr>
                <w:rFonts w:ascii="宋体" w:eastAsia="宋体" w:hAnsi="宋体" w:cs="宋体"/>
                <w:color w:val="000000"/>
                <w:sz w:val="22"/>
                <w:szCs w:val="22"/>
              </w:rPr>
            </w:pPr>
            <w:r w:rsidRPr="006A05E4">
              <w:rPr>
                <w:rFonts w:ascii="宋体" w:eastAsia="宋体" w:hAnsi="宋体" w:cs="宋体" w:hint="eastAsia"/>
                <w:color w:val="000000"/>
                <w:sz w:val="22"/>
                <w:szCs w:val="22"/>
              </w:rPr>
              <w:t>2</w:t>
            </w:r>
          </w:p>
        </w:tc>
        <w:tc>
          <w:tcPr>
            <w:tcW w:w="2003" w:type="dxa"/>
            <w:tcBorders>
              <w:top w:val="nil"/>
              <w:left w:val="nil"/>
              <w:bottom w:val="single" w:sz="4" w:space="0" w:color="auto"/>
              <w:right w:val="single" w:sz="4" w:space="0" w:color="auto"/>
            </w:tcBorders>
            <w:shd w:val="clear" w:color="auto" w:fill="auto"/>
            <w:noWrap/>
            <w:vAlign w:val="center"/>
            <w:hideMark/>
          </w:tcPr>
          <w:p w14:paraId="49D9E4C1" w14:textId="77777777" w:rsidR="007A184E" w:rsidRPr="002657A3" w:rsidRDefault="007A184E" w:rsidP="004B3836">
            <w:pPr>
              <w:spacing w:line="0" w:lineRule="atLeast"/>
              <w:ind w:firstLineChars="0" w:firstLine="0"/>
              <w:jc w:val="center"/>
              <w:rPr>
                <w:rFonts w:ascii="宋体" w:eastAsia="宋体" w:hAnsi="宋体" w:cs="宋体"/>
                <w:color w:val="000000"/>
                <w:sz w:val="22"/>
                <w:szCs w:val="22"/>
              </w:rPr>
            </w:pPr>
            <w:r w:rsidRPr="002657A3">
              <w:rPr>
                <w:rFonts w:ascii="宋体" w:eastAsia="宋体" w:hAnsi="宋体" w:cs="宋体" w:hint="eastAsia"/>
                <w:color w:val="000000"/>
                <w:sz w:val="22"/>
                <w:szCs w:val="22"/>
              </w:rPr>
              <w:t>北京处星火站派出所</w:t>
            </w:r>
          </w:p>
        </w:tc>
        <w:tc>
          <w:tcPr>
            <w:tcW w:w="1134" w:type="dxa"/>
            <w:tcBorders>
              <w:top w:val="nil"/>
              <w:left w:val="nil"/>
              <w:bottom w:val="single" w:sz="4" w:space="0" w:color="auto"/>
              <w:right w:val="single" w:sz="4" w:space="0" w:color="auto"/>
            </w:tcBorders>
            <w:shd w:val="clear" w:color="auto" w:fill="auto"/>
            <w:noWrap/>
            <w:vAlign w:val="center"/>
            <w:hideMark/>
          </w:tcPr>
          <w:p w14:paraId="47298DF7" w14:textId="77777777" w:rsidR="007A184E" w:rsidRPr="00311415" w:rsidRDefault="007A184E" w:rsidP="004B3836">
            <w:pPr>
              <w:spacing w:line="520" w:lineRule="exact"/>
              <w:ind w:firstLineChars="0" w:firstLine="0"/>
              <w:jc w:val="center"/>
              <w:rPr>
                <w:rFonts w:ascii="宋体" w:eastAsia="宋体" w:hAnsi="宋体" w:cs="宋体"/>
                <w:color w:val="FF0000"/>
                <w:sz w:val="22"/>
                <w:szCs w:val="22"/>
              </w:rPr>
            </w:pPr>
            <w:r w:rsidRPr="00311415">
              <w:rPr>
                <w:rFonts w:ascii="宋体" w:eastAsia="宋体" w:hAnsi="宋体" w:cs="宋体"/>
                <w:color w:val="FF0000"/>
                <w:sz w:val="22"/>
                <w:szCs w:val="22"/>
              </w:rPr>
              <w:t>17102</w:t>
            </w:r>
          </w:p>
        </w:tc>
        <w:tc>
          <w:tcPr>
            <w:tcW w:w="1196" w:type="dxa"/>
            <w:tcBorders>
              <w:top w:val="nil"/>
              <w:left w:val="nil"/>
              <w:bottom w:val="single" w:sz="4" w:space="0" w:color="auto"/>
              <w:right w:val="single" w:sz="4" w:space="0" w:color="auto"/>
            </w:tcBorders>
            <w:shd w:val="clear" w:color="auto" w:fill="auto"/>
            <w:noWrap/>
            <w:vAlign w:val="center"/>
            <w:hideMark/>
          </w:tcPr>
          <w:p w14:paraId="20380C02" w14:textId="77777777" w:rsidR="007A184E" w:rsidRPr="002657A3" w:rsidRDefault="007A184E" w:rsidP="004B3836">
            <w:pPr>
              <w:spacing w:line="520" w:lineRule="exact"/>
              <w:ind w:firstLineChars="0" w:firstLine="0"/>
              <w:jc w:val="center"/>
              <w:rPr>
                <w:rFonts w:ascii="宋体" w:eastAsia="宋体" w:hAnsi="宋体" w:cs="宋体"/>
                <w:color w:val="000000"/>
                <w:sz w:val="22"/>
                <w:szCs w:val="22"/>
              </w:rPr>
            </w:pPr>
            <w:r w:rsidRPr="002657A3">
              <w:rPr>
                <w:rFonts w:ascii="宋体" w:eastAsia="宋体" w:hAnsi="宋体" w:cs="宋体" w:hint="eastAsia"/>
                <w:color w:val="000000"/>
                <w:sz w:val="22"/>
                <w:szCs w:val="22"/>
              </w:rPr>
              <w:t>34</w:t>
            </w:r>
          </w:p>
        </w:tc>
        <w:tc>
          <w:tcPr>
            <w:tcW w:w="671" w:type="dxa"/>
            <w:tcBorders>
              <w:top w:val="nil"/>
              <w:left w:val="nil"/>
              <w:bottom w:val="single" w:sz="4" w:space="0" w:color="auto"/>
              <w:right w:val="single" w:sz="4" w:space="0" w:color="auto"/>
            </w:tcBorders>
            <w:shd w:val="clear" w:color="auto" w:fill="auto"/>
            <w:noWrap/>
            <w:vAlign w:val="center"/>
            <w:hideMark/>
          </w:tcPr>
          <w:p w14:paraId="213162F3" w14:textId="77777777" w:rsidR="007A184E" w:rsidRPr="002657A3" w:rsidRDefault="007A184E" w:rsidP="004B3836">
            <w:pPr>
              <w:spacing w:line="520" w:lineRule="exact"/>
              <w:ind w:firstLineChars="0" w:firstLine="0"/>
              <w:jc w:val="center"/>
              <w:rPr>
                <w:rFonts w:ascii="宋体" w:eastAsia="宋体" w:hAnsi="宋体" w:cs="宋体"/>
                <w:color w:val="000000"/>
                <w:sz w:val="22"/>
                <w:szCs w:val="22"/>
              </w:rPr>
            </w:pPr>
            <w:r w:rsidRPr="002657A3">
              <w:rPr>
                <w:rFonts w:ascii="宋体" w:eastAsia="宋体" w:hAnsi="宋体" w:cs="宋体" w:hint="eastAsia"/>
                <w:color w:val="000000"/>
                <w:sz w:val="22"/>
                <w:szCs w:val="22"/>
              </w:rPr>
              <w:t>17136</w:t>
            </w:r>
          </w:p>
        </w:tc>
        <w:tc>
          <w:tcPr>
            <w:tcW w:w="1080" w:type="dxa"/>
            <w:tcBorders>
              <w:top w:val="nil"/>
              <w:left w:val="nil"/>
              <w:bottom w:val="single" w:sz="4" w:space="0" w:color="auto"/>
              <w:right w:val="single" w:sz="4" w:space="0" w:color="auto"/>
            </w:tcBorders>
            <w:shd w:val="clear" w:color="auto" w:fill="auto"/>
            <w:noWrap/>
            <w:vAlign w:val="center"/>
            <w:hideMark/>
          </w:tcPr>
          <w:p w14:paraId="7EADBCEB" w14:textId="77777777" w:rsidR="007A184E" w:rsidRPr="006A05E4" w:rsidRDefault="007A184E" w:rsidP="004B3836">
            <w:pPr>
              <w:ind w:firstLineChars="0" w:firstLine="0"/>
              <w:jc w:val="center"/>
              <w:rPr>
                <w:rFonts w:ascii="宋体" w:eastAsia="宋体" w:hAnsi="宋体" w:cs="宋体"/>
                <w:color w:val="000000"/>
                <w:sz w:val="22"/>
                <w:szCs w:val="22"/>
              </w:rPr>
            </w:pPr>
            <w:r>
              <w:rPr>
                <w:rFonts w:ascii="宋体" w:eastAsia="宋体" w:hAnsi="宋体" w:cs="宋体" w:hint="eastAsia"/>
                <w:color w:val="000000"/>
                <w:sz w:val="22"/>
                <w:szCs w:val="22"/>
              </w:rPr>
              <w:t>X</w:t>
            </w:r>
          </w:p>
        </w:tc>
        <w:tc>
          <w:tcPr>
            <w:tcW w:w="1560" w:type="dxa"/>
            <w:tcBorders>
              <w:top w:val="nil"/>
              <w:left w:val="nil"/>
              <w:bottom w:val="single" w:sz="4" w:space="0" w:color="auto"/>
              <w:right w:val="single" w:sz="4" w:space="0" w:color="auto"/>
            </w:tcBorders>
            <w:shd w:val="clear" w:color="auto" w:fill="auto"/>
            <w:noWrap/>
            <w:vAlign w:val="center"/>
            <w:hideMark/>
          </w:tcPr>
          <w:p w14:paraId="6A358FDC" w14:textId="77777777" w:rsidR="007A184E" w:rsidRPr="007B3BB9" w:rsidRDefault="007A184E" w:rsidP="004B3836">
            <w:pPr>
              <w:spacing w:line="520" w:lineRule="exact"/>
              <w:ind w:firstLineChars="0" w:firstLine="0"/>
              <w:jc w:val="center"/>
              <w:rPr>
                <w:rFonts w:ascii="宋体" w:eastAsia="宋体" w:hAnsi="宋体" w:cs="宋体"/>
                <w:color w:val="000000"/>
                <w:sz w:val="22"/>
                <w:szCs w:val="22"/>
                <w:highlight w:val="yellow"/>
              </w:rPr>
            </w:pPr>
            <w:r w:rsidRPr="007B3BB9">
              <w:rPr>
                <w:rFonts w:ascii="宋体" w:eastAsia="宋体" w:hAnsi="宋体" w:cs="宋体" w:hint="eastAsia"/>
                <w:color w:val="000000"/>
                <w:sz w:val="22"/>
                <w:szCs w:val="22"/>
                <w:highlight w:val="yellow"/>
              </w:rPr>
              <w:t>0.20%</w:t>
            </w:r>
          </w:p>
        </w:tc>
        <w:tc>
          <w:tcPr>
            <w:tcW w:w="1560" w:type="dxa"/>
            <w:tcBorders>
              <w:top w:val="nil"/>
              <w:left w:val="nil"/>
              <w:bottom w:val="single" w:sz="4" w:space="0" w:color="auto"/>
              <w:right w:val="single" w:sz="4" w:space="0" w:color="auto"/>
            </w:tcBorders>
            <w:shd w:val="clear" w:color="auto" w:fill="auto"/>
            <w:noWrap/>
            <w:vAlign w:val="center"/>
            <w:hideMark/>
          </w:tcPr>
          <w:p w14:paraId="23DCDAF1" w14:textId="77777777" w:rsidR="007A184E" w:rsidRPr="006A05E4" w:rsidRDefault="007A184E" w:rsidP="004B3836">
            <w:pPr>
              <w:ind w:firstLineChars="0" w:firstLine="0"/>
              <w:jc w:val="center"/>
              <w:rPr>
                <w:rFonts w:ascii="宋体" w:eastAsia="宋体" w:hAnsi="宋体" w:cs="宋体"/>
                <w:color w:val="000000"/>
                <w:sz w:val="22"/>
                <w:szCs w:val="22"/>
              </w:rPr>
            </w:pPr>
            <w:r>
              <w:rPr>
                <w:rFonts w:ascii="宋体" w:eastAsia="宋体" w:hAnsi="宋体" w:cs="宋体" w:hint="eastAsia"/>
                <w:color w:val="000000"/>
                <w:sz w:val="22"/>
                <w:szCs w:val="22"/>
              </w:rPr>
              <w:t>X</w:t>
            </w:r>
          </w:p>
        </w:tc>
      </w:tr>
      <w:tr w:rsidR="007A184E" w:rsidRPr="006A05E4" w14:paraId="66721872" w14:textId="77777777" w:rsidTr="004B3836">
        <w:trPr>
          <w:trHeight w:val="270"/>
          <w:jc w:val="center"/>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14:paraId="1956709E" w14:textId="77777777" w:rsidR="007A184E" w:rsidRPr="006A05E4" w:rsidRDefault="007A184E" w:rsidP="004B3836">
            <w:pPr>
              <w:ind w:firstLineChars="0" w:firstLine="0"/>
              <w:jc w:val="center"/>
              <w:rPr>
                <w:rFonts w:ascii="宋体" w:eastAsia="宋体" w:hAnsi="宋体" w:cs="宋体"/>
                <w:color w:val="000000"/>
                <w:sz w:val="22"/>
                <w:szCs w:val="22"/>
              </w:rPr>
            </w:pPr>
            <w:r w:rsidRPr="006A05E4">
              <w:rPr>
                <w:rFonts w:ascii="宋体" w:eastAsia="宋体" w:hAnsi="宋体" w:cs="宋体" w:hint="eastAsia"/>
                <w:color w:val="000000"/>
                <w:sz w:val="22"/>
                <w:szCs w:val="22"/>
              </w:rPr>
              <w:t>3</w:t>
            </w:r>
          </w:p>
        </w:tc>
        <w:tc>
          <w:tcPr>
            <w:tcW w:w="2003" w:type="dxa"/>
            <w:tcBorders>
              <w:top w:val="nil"/>
              <w:left w:val="nil"/>
              <w:bottom w:val="single" w:sz="4" w:space="0" w:color="auto"/>
              <w:right w:val="single" w:sz="4" w:space="0" w:color="auto"/>
            </w:tcBorders>
            <w:shd w:val="clear" w:color="auto" w:fill="auto"/>
            <w:noWrap/>
            <w:vAlign w:val="center"/>
            <w:hideMark/>
          </w:tcPr>
          <w:p w14:paraId="242B2781" w14:textId="77777777" w:rsidR="007A184E" w:rsidRPr="002657A3" w:rsidRDefault="007A184E" w:rsidP="004B3836">
            <w:pPr>
              <w:spacing w:line="0" w:lineRule="atLeast"/>
              <w:ind w:firstLineChars="0" w:firstLine="0"/>
              <w:jc w:val="center"/>
              <w:rPr>
                <w:rFonts w:ascii="宋体" w:eastAsia="宋体" w:hAnsi="宋体" w:cs="宋体"/>
                <w:color w:val="000000"/>
                <w:sz w:val="22"/>
                <w:szCs w:val="22"/>
              </w:rPr>
            </w:pPr>
            <w:r w:rsidRPr="002657A3">
              <w:rPr>
                <w:rFonts w:ascii="宋体" w:eastAsia="宋体" w:hAnsi="宋体" w:cs="宋体" w:hint="eastAsia"/>
                <w:color w:val="000000"/>
                <w:sz w:val="22"/>
                <w:szCs w:val="22"/>
              </w:rPr>
              <w:t>北京处北京乘警支队</w:t>
            </w:r>
          </w:p>
        </w:tc>
        <w:tc>
          <w:tcPr>
            <w:tcW w:w="1134" w:type="dxa"/>
            <w:tcBorders>
              <w:top w:val="nil"/>
              <w:left w:val="nil"/>
              <w:bottom w:val="single" w:sz="4" w:space="0" w:color="auto"/>
              <w:right w:val="single" w:sz="4" w:space="0" w:color="auto"/>
            </w:tcBorders>
            <w:shd w:val="clear" w:color="auto" w:fill="auto"/>
            <w:noWrap/>
            <w:vAlign w:val="center"/>
            <w:hideMark/>
          </w:tcPr>
          <w:p w14:paraId="26974BFE" w14:textId="77777777" w:rsidR="007A184E" w:rsidRPr="00311415" w:rsidRDefault="007A184E" w:rsidP="004B3836">
            <w:pPr>
              <w:spacing w:line="520" w:lineRule="exact"/>
              <w:ind w:firstLineChars="0" w:firstLine="0"/>
              <w:jc w:val="center"/>
              <w:rPr>
                <w:rFonts w:ascii="宋体" w:eastAsia="宋体" w:hAnsi="宋体" w:cs="宋体"/>
                <w:color w:val="FF0000"/>
                <w:sz w:val="22"/>
                <w:szCs w:val="22"/>
              </w:rPr>
            </w:pPr>
            <w:r w:rsidRPr="00311415">
              <w:rPr>
                <w:rFonts w:ascii="宋体" w:eastAsia="宋体" w:hAnsi="宋体" w:cs="宋体"/>
                <w:color w:val="FF0000"/>
                <w:sz w:val="22"/>
                <w:szCs w:val="22"/>
              </w:rPr>
              <w:t>13034</w:t>
            </w:r>
          </w:p>
        </w:tc>
        <w:tc>
          <w:tcPr>
            <w:tcW w:w="1196" w:type="dxa"/>
            <w:tcBorders>
              <w:top w:val="nil"/>
              <w:left w:val="nil"/>
              <w:bottom w:val="single" w:sz="4" w:space="0" w:color="auto"/>
              <w:right w:val="single" w:sz="4" w:space="0" w:color="auto"/>
            </w:tcBorders>
            <w:shd w:val="clear" w:color="auto" w:fill="auto"/>
            <w:noWrap/>
            <w:vAlign w:val="center"/>
            <w:hideMark/>
          </w:tcPr>
          <w:p w14:paraId="154B17BB" w14:textId="77777777" w:rsidR="007A184E" w:rsidRPr="002657A3" w:rsidRDefault="007A184E" w:rsidP="004B3836">
            <w:pPr>
              <w:spacing w:line="520" w:lineRule="exact"/>
              <w:ind w:firstLineChars="0" w:firstLine="0"/>
              <w:jc w:val="center"/>
              <w:rPr>
                <w:rFonts w:ascii="宋体" w:eastAsia="宋体" w:hAnsi="宋体" w:cs="宋体"/>
                <w:color w:val="000000"/>
                <w:sz w:val="22"/>
                <w:szCs w:val="22"/>
              </w:rPr>
            </w:pPr>
            <w:r w:rsidRPr="002657A3">
              <w:rPr>
                <w:rFonts w:ascii="宋体" w:eastAsia="宋体" w:hAnsi="宋体" w:cs="宋体" w:hint="eastAsia"/>
                <w:color w:val="000000"/>
                <w:sz w:val="22"/>
                <w:szCs w:val="22"/>
              </w:rPr>
              <w:t>25232</w:t>
            </w:r>
          </w:p>
        </w:tc>
        <w:tc>
          <w:tcPr>
            <w:tcW w:w="671" w:type="dxa"/>
            <w:tcBorders>
              <w:top w:val="nil"/>
              <w:left w:val="nil"/>
              <w:bottom w:val="single" w:sz="4" w:space="0" w:color="auto"/>
              <w:right w:val="single" w:sz="4" w:space="0" w:color="auto"/>
            </w:tcBorders>
            <w:shd w:val="clear" w:color="auto" w:fill="auto"/>
            <w:noWrap/>
            <w:vAlign w:val="center"/>
            <w:hideMark/>
          </w:tcPr>
          <w:p w14:paraId="7CDA2D35" w14:textId="77777777" w:rsidR="007A184E" w:rsidRPr="002657A3" w:rsidRDefault="007A184E" w:rsidP="004B3836">
            <w:pPr>
              <w:spacing w:line="520" w:lineRule="exact"/>
              <w:ind w:firstLineChars="0" w:firstLine="0"/>
              <w:jc w:val="center"/>
              <w:rPr>
                <w:rFonts w:ascii="宋体" w:eastAsia="宋体" w:hAnsi="宋体" w:cs="宋体"/>
                <w:color w:val="000000"/>
                <w:sz w:val="22"/>
                <w:szCs w:val="22"/>
              </w:rPr>
            </w:pPr>
            <w:r w:rsidRPr="002657A3">
              <w:rPr>
                <w:rFonts w:ascii="宋体" w:eastAsia="宋体" w:hAnsi="宋体" w:cs="宋体" w:hint="eastAsia"/>
                <w:color w:val="000000"/>
                <w:sz w:val="22"/>
                <w:szCs w:val="22"/>
              </w:rPr>
              <w:t>38266</w:t>
            </w:r>
          </w:p>
        </w:tc>
        <w:tc>
          <w:tcPr>
            <w:tcW w:w="1080" w:type="dxa"/>
            <w:tcBorders>
              <w:top w:val="nil"/>
              <w:left w:val="nil"/>
              <w:bottom w:val="single" w:sz="4" w:space="0" w:color="auto"/>
              <w:right w:val="single" w:sz="4" w:space="0" w:color="auto"/>
            </w:tcBorders>
            <w:shd w:val="clear" w:color="auto" w:fill="auto"/>
            <w:noWrap/>
            <w:vAlign w:val="center"/>
            <w:hideMark/>
          </w:tcPr>
          <w:p w14:paraId="59054702" w14:textId="77777777" w:rsidR="007A184E" w:rsidRPr="006A05E4" w:rsidRDefault="007A184E" w:rsidP="004B3836">
            <w:pPr>
              <w:ind w:firstLineChars="0" w:firstLine="0"/>
              <w:jc w:val="center"/>
              <w:rPr>
                <w:rFonts w:ascii="宋体" w:eastAsia="宋体" w:hAnsi="宋体" w:cs="宋体"/>
                <w:color w:val="000000"/>
                <w:sz w:val="22"/>
                <w:szCs w:val="22"/>
              </w:rPr>
            </w:pPr>
            <w:r>
              <w:rPr>
                <w:rFonts w:ascii="宋体" w:eastAsia="宋体" w:hAnsi="宋体" w:cs="宋体" w:hint="eastAsia"/>
                <w:color w:val="000000"/>
                <w:sz w:val="22"/>
                <w:szCs w:val="22"/>
              </w:rPr>
              <w:t>X</w:t>
            </w:r>
          </w:p>
        </w:tc>
        <w:tc>
          <w:tcPr>
            <w:tcW w:w="1560" w:type="dxa"/>
            <w:tcBorders>
              <w:top w:val="nil"/>
              <w:left w:val="nil"/>
              <w:bottom w:val="single" w:sz="4" w:space="0" w:color="auto"/>
              <w:right w:val="single" w:sz="4" w:space="0" w:color="auto"/>
            </w:tcBorders>
            <w:shd w:val="clear" w:color="auto" w:fill="auto"/>
            <w:noWrap/>
            <w:vAlign w:val="center"/>
            <w:hideMark/>
          </w:tcPr>
          <w:p w14:paraId="3A820233" w14:textId="77777777" w:rsidR="007A184E" w:rsidRPr="007B3BB9" w:rsidRDefault="007A184E" w:rsidP="004B3836">
            <w:pPr>
              <w:spacing w:line="520" w:lineRule="exact"/>
              <w:ind w:firstLineChars="0" w:firstLine="0"/>
              <w:jc w:val="center"/>
              <w:rPr>
                <w:rFonts w:ascii="宋体" w:eastAsia="宋体" w:hAnsi="宋体" w:cs="宋体"/>
                <w:color w:val="000000"/>
                <w:sz w:val="22"/>
                <w:szCs w:val="22"/>
                <w:highlight w:val="yellow"/>
              </w:rPr>
            </w:pPr>
            <w:r w:rsidRPr="007B3BB9">
              <w:rPr>
                <w:rFonts w:ascii="宋体" w:eastAsia="宋体" w:hAnsi="宋体" w:cs="宋体" w:hint="eastAsia"/>
                <w:color w:val="000000"/>
                <w:sz w:val="22"/>
                <w:szCs w:val="22"/>
                <w:highlight w:val="yellow"/>
              </w:rPr>
              <w:t>65.94%</w:t>
            </w:r>
          </w:p>
        </w:tc>
        <w:tc>
          <w:tcPr>
            <w:tcW w:w="1560" w:type="dxa"/>
            <w:tcBorders>
              <w:top w:val="nil"/>
              <w:left w:val="nil"/>
              <w:bottom w:val="single" w:sz="4" w:space="0" w:color="auto"/>
              <w:right w:val="single" w:sz="4" w:space="0" w:color="auto"/>
            </w:tcBorders>
            <w:shd w:val="clear" w:color="auto" w:fill="auto"/>
            <w:noWrap/>
            <w:vAlign w:val="center"/>
            <w:hideMark/>
          </w:tcPr>
          <w:p w14:paraId="289B3CA4" w14:textId="77777777" w:rsidR="007A184E" w:rsidRPr="006A05E4" w:rsidRDefault="007A184E" w:rsidP="004B3836">
            <w:pPr>
              <w:ind w:firstLineChars="0" w:firstLine="0"/>
              <w:jc w:val="center"/>
              <w:rPr>
                <w:rFonts w:ascii="宋体" w:eastAsia="宋体" w:hAnsi="宋体" w:cs="宋体"/>
                <w:color w:val="000000"/>
                <w:sz w:val="22"/>
                <w:szCs w:val="22"/>
              </w:rPr>
            </w:pPr>
            <w:r>
              <w:rPr>
                <w:rFonts w:ascii="宋体" w:eastAsia="宋体" w:hAnsi="宋体" w:cs="宋体" w:hint="eastAsia"/>
                <w:color w:val="000000"/>
                <w:sz w:val="22"/>
                <w:szCs w:val="22"/>
              </w:rPr>
              <w:t>X</w:t>
            </w:r>
          </w:p>
        </w:tc>
      </w:tr>
      <w:tr w:rsidR="007A184E" w:rsidRPr="006A05E4" w14:paraId="3F0D74BE" w14:textId="77777777" w:rsidTr="004B3836">
        <w:trPr>
          <w:trHeight w:val="270"/>
          <w:jc w:val="center"/>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14:paraId="4220C872" w14:textId="77777777" w:rsidR="007A184E" w:rsidRPr="006A05E4" w:rsidRDefault="007A184E" w:rsidP="004B3836">
            <w:pPr>
              <w:ind w:firstLineChars="0" w:firstLine="0"/>
              <w:jc w:val="center"/>
              <w:rPr>
                <w:rFonts w:ascii="宋体" w:eastAsia="宋体" w:hAnsi="宋体" w:cs="宋体"/>
                <w:color w:val="000000"/>
                <w:sz w:val="22"/>
                <w:szCs w:val="22"/>
              </w:rPr>
            </w:pPr>
            <w:r w:rsidRPr="006A05E4">
              <w:rPr>
                <w:rFonts w:ascii="宋体" w:eastAsia="宋体" w:hAnsi="宋体" w:cs="宋体" w:hint="eastAsia"/>
                <w:color w:val="000000"/>
                <w:sz w:val="22"/>
                <w:szCs w:val="22"/>
              </w:rPr>
              <w:t>4</w:t>
            </w:r>
          </w:p>
        </w:tc>
        <w:tc>
          <w:tcPr>
            <w:tcW w:w="2003" w:type="dxa"/>
            <w:tcBorders>
              <w:top w:val="nil"/>
              <w:left w:val="nil"/>
              <w:bottom w:val="single" w:sz="4" w:space="0" w:color="auto"/>
              <w:right w:val="single" w:sz="4" w:space="0" w:color="auto"/>
            </w:tcBorders>
            <w:shd w:val="clear" w:color="auto" w:fill="auto"/>
            <w:noWrap/>
            <w:vAlign w:val="center"/>
            <w:hideMark/>
          </w:tcPr>
          <w:p w14:paraId="7EB6A0FE" w14:textId="77777777" w:rsidR="007A184E" w:rsidRPr="002657A3" w:rsidRDefault="007A184E" w:rsidP="004B3836">
            <w:pPr>
              <w:spacing w:line="0" w:lineRule="atLeast"/>
              <w:ind w:firstLineChars="0" w:firstLine="0"/>
              <w:jc w:val="center"/>
              <w:rPr>
                <w:rFonts w:ascii="宋体" w:eastAsia="宋体" w:hAnsi="宋体" w:cs="宋体"/>
                <w:color w:val="000000"/>
                <w:sz w:val="22"/>
                <w:szCs w:val="22"/>
              </w:rPr>
            </w:pPr>
            <w:r w:rsidRPr="002657A3">
              <w:rPr>
                <w:rFonts w:ascii="宋体" w:eastAsia="宋体" w:hAnsi="宋体" w:cs="宋体" w:hint="eastAsia"/>
                <w:color w:val="000000"/>
                <w:sz w:val="22"/>
                <w:szCs w:val="22"/>
              </w:rPr>
              <w:t>天津处乘警支队</w:t>
            </w:r>
          </w:p>
        </w:tc>
        <w:tc>
          <w:tcPr>
            <w:tcW w:w="1134" w:type="dxa"/>
            <w:tcBorders>
              <w:top w:val="nil"/>
              <w:left w:val="nil"/>
              <w:bottom w:val="single" w:sz="4" w:space="0" w:color="auto"/>
              <w:right w:val="single" w:sz="4" w:space="0" w:color="auto"/>
            </w:tcBorders>
            <w:shd w:val="clear" w:color="auto" w:fill="auto"/>
            <w:noWrap/>
            <w:vAlign w:val="center"/>
            <w:hideMark/>
          </w:tcPr>
          <w:p w14:paraId="3F4B1979" w14:textId="77777777" w:rsidR="007A184E" w:rsidRPr="00311415" w:rsidRDefault="007A184E" w:rsidP="004B3836">
            <w:pPr>
              <w:spacing w:line="520" w:lineRule="exact"/>
              <w:ind w:firstLineChars="0" w:firstLine="0"/>
              <w:jc w:val="center"/>
              <w:rPr>
                <w:rFonts w:ascii="宋体" w:eastAsia="宋体" w:hAnsi="宋体" w:cs="宋体"/>
                <w:color w:val="FF0000"/>
                <w:sz w:val="22"/>
                <w:szCs w:val="22"/>
              </w:rPr>
            </w:pPr>
            <w:r w:rsidRPr="00311415">
              <w:rPr>
                <w:rFonts w:ascii="宋体" w:eastAsia="宋体" w:hAnsi="宋体" w:cs="宋体"/>
                <w:color w:val="FF0000"/>
                <w:sz w:val="22"/>
                <w:szCs w:val="22"/>
              </w:rPr>
              <w:t>12169</w:t>
            </w:r>
          </w:p>
        </w:tc>
        <w:tc>
          <w:tcPr>
            <w:tcW w:w="1196" w:type="dxa"/>
            <w:tcBorders>
              <w:top w:val="nil"/>
              <w:left w:val="nil"/>
              <w:bottom w:val="single" w:sz="4" w:space="0" w:color="auto"/>
              <w:right w:val="single" w:sz="4" w:space="0" w:color="auto"/>
            </w:tcBorders>
            <w:shd w:val="clear" w:color="auto" w:fill="auto"/>
            <w:noWrap/>
            <w:vAlign w:val="center"/>
            <w:hideMark/>
          </w:tcPr>
          <w:p w14:paraId="3F1D11B2" w14:textId="77777777" w:rsidR="007A184E" w:rsidRPr="002657A3" w:rsidRDefault="007A184E" w:rsidP="004B3836">
            <w:pPr>
              <w:spacing w:line="520" w:lineRule="exact"/>
              <w:ind w:firstLineChars="0" w:firstLine="0"/>
              <w:jc w:val="center"/>
              <w:rPr>
                <w:rFonts w:ascii="宋体" w:eastAsia="宋体" w:hAnsi="宋体" w:cs="宋体"/>
                <w:color w:val="000000"/>
                <w:sz w:val="22"/>
                <w:szCs w:val="22"/>
              </w:rPr>
            </w:pPr>
            <w:r w:rsidRPr="002657A3">
              <w:rPr>
                <w:rFonts w:ascii="宋体" w:eastAsia="宋体" w:hAnsi="宋体" w:cs="宋体" w:hint="eastAsia"/>
                <w:color w:val="000000"/>
                <w:sz w:val="22"/>
                <w:szCs w:val="22"/>
              </w:rPr>
              <w:t>26297</w:t>
            </w:r>
          </w:p>
        </w:tc>
        <w:tc>
          <w:tcPr>
            <w:tcW w:w="671" w:type="dxa"/>
            <w:tcBorders>
              <w:top w:val="nil"/>
              <w:left w:val="nil"/>
              <w:bottom w:val="single" w:sz="4" w:space="0" w:color="auto"/>
              <w:right w:val="single" w:sz="4" w:space="0" w:color="auto"/>
            </w:tcBorders>
            <w:shd w:val="clear" w:color="auto" w:fill="auto"/>
            <w:noWrap/>
            <w:vAlign w:val="center"/>
            <w:hideMark/>
          </w:tcPr>
          <w:p w14:paraId="593CB23A" w14:textId="77777777" w:rsidR="007A184E" w:rsidRPr="002657A3" w:rsidRDefault="007A184E" w:rsidP="004B3836">
            <w:pPr>
              <w:spacing w:line="520" w:lineRule="exact"/>
              <w:ind w:firstLineChars="0" w:firstLine="0"/>
              <w:jc w:val="center"/>
              <w:rPr>
                <w:rFonts w:ascii="宋体" w:eastAsia="宋体" w:hAnsi="宋体" w:cs="宋体"/>
                <w:color w:val="000000"/>
                <w:sz w:val="22"/>
                <w:szCs w:val="22"/>
              </w:rPr>
            </w:pPr>
            <w:r w:rsidRPr="002657A3">
              <w:rPr>
                <w:rFonts w:ascii="宋体" w:eastAsia="宋体" w:hAnsi="宋体" w:cs="宋体" w:hint="eastAsia"/>
                <w:color w:val="000000"/>
                <w:sz w:val="22"/>
                <w:szCs w:val="22"/>
              </w:rPr>
              <w:t>38466</w:t>
            </w:r>
          </w:p>
        </w:tc>
        <w:tc>
          <w:tcPr>
            <w:tcW w:w="1080" w:type="dxa"/>
            <w:tcBorders>
              <w:top w:val="nil"/>
              <w:left w:val="nil"/>
              <w:bottom w:val="single" w:sz="4" w:space="0" w:color="auto"/>
              <w:right w:val="single" w:sz="4" w:space="0" w:color="auto"/>
            </w:tcBorders>
            <w:shd w:val="clear" w:color="auto" w:fill="auto"/>
            <w:noWrap/>
            <w:vAlign w:val="center"/>
            <w:hideMark/>
          </w:tcPr>
          <w:p w14:paraId="088E4FBD" w14:textId="77777777" w:rsidR="007A184E" w:rsidRPr="006A05E4" w:rsidRDefault="007A184E" w:rsidP="004B3836">
            <w:pPr>
              <w:ind w:firstLineChars="0" w:firstLine="0"/>
              <w:jc w:val="center"/>
              <w:rPr>
                <w:rFonts w:ascii="宋体" w:eastAsia="宋体" w:hAnsi="宋体" w:cs="宋体"/>
                <w:color w:val="000000"/>
                <w:sz w:val="22"/>
                <w:szCs w:val="22"/>
              </w:rPr>
            </w:pPr>
            <w:r>
              <w:rPr>
                <w:rFonts w:ascii="宋体" w:eastAsia="宋体" w:hAnsi="宋体" w:cs="宋体" w:hint="eastAsia"/>
                <w:color w:val="000000"/>
                <w:sz w:val="22"/>
                <w:szCs w:val="22"/>
              </w:rPr>
              <w:t>X</w:t>
            </w:r>
          </w:p>
        </w:tc>
        <w:tc>
          <w:tcPr>
            <w:tcW w:w="1560" w:type="dxa"/>
            <w:tcBorders>
              <w:top w:val="nil"/>
              <w:left w:val="nil"/>
              <w:bottom w:val="single" w:sz="4" w:space="0" w:color="auto"/>
              <w:right w:val="single" w:sz="4" w:space="0" w:color="auto"/>
            </w:tcBorders>
            <w:shd w:val="clear" w:color="auto" w:fill="auto"/>
            <w:noWrap/>
            <w:vAlign w:val="center"/>
            <w:hideMark/>
          </w:tcPr>
          <w:p w14:paraId="5695B204" w14:textId="77777777" w:rsidR="007A184E" w:rsidRPr="007B3BB9" w:rsidRDefault="007A184E" w:rsidP="004B3836">
            <w:pPr>
              <w:spacing w:line="520" w:lineRule="exact"/>
              <w:ind w:firstLineChars="0" w:firstLine="0"/>
              <w:jc w:val="center"/>
              <w:rPr>
                <w:rFonts w:ascii="宋体" w:eastAsia="宋体" w:hAnsi="宋体" w:cs="宋体"/>
                <w:color w:val="000000"/>
                <w:sz w:val="22"/>
                <w:szCs w:val="22"/>
                <w:highlight w:val="yellow"/>
              </w:rPr>
            </w:pPr>
            <w:r w:rsidRPr="007B3BB9">
              <w:rPr>
                <w:rFonts w:ascii="宋体" w:eastAsia="宋体" w:hAnsi="宋体" w:cs="宋体" w:hint="eastAsia"/>
                <w:color w:val="000000"/>
                <w:sz w:val="22"/>
                <w:szCs w:val="22"/>
                <w:highlight w:val="yellow"/>
              </w:rPr>
              <w:t>68.36%</w:t>
            </w:r>
          </w:p>
        </w:tc>
        <w:tc>
          <w:tcPr>
            <w:tcW w:w="1560" w:type="dxa"/>
            <w:tcBorders>
              <w:top w:val="nil"/>
              <w:left w:val="nil"/>
              <w:bottom w:val="single" w:sz="4" w:space="0" w:color="auto"/>
              <w:right w:val="single" w:sz="4" w:space="0" w:color="auto"/>
            </w:tcBorders>
            <w:shd w:val="clear" w:color="auto" w:fill="auto"/>
            <w:noWrap/>
            <w:vAlign w:val="center"/>
            <w:hideMark/>
          </w:tcPr>
          <w:p w14:paraId="47DB31AC" w14:textId="77777777" w:rsidR="007A184E" w:rsidRPr="006A05E4" w:rsidRDefault="007A184E" w:rsidP="004B3836">
            <w:pPr>
              <w:ind w:firstLineChars="0" w:firstLine="0"/>
              <w:jc w:val="center"/>
              <w:rPr>
                <w:rFonts w:ascii="宋体" w:eastAsia="宋体" w:hAnsi="宋体" w:cs="宋体"/>
                <w:color w:val="000000"/>
                <w:sz w:val="22"/>
                <w:szCs w:val="22"/>
              </w:rPr>
            </w:pPr>
            <w:r>
              <w:rPr>
                <w:rFonts w:ascii="宋体" w:eastAsia="宋体" w:hAnsi="宋体" w:cs="宋体" w:hint="eastAsia"/>
                <w:color w:val="000000"/>
                <w:sz w:val="22"/>
                <w:szCs w:val="22"/>
              </w:rPr>
              <w:t>X</w:t>
            </w:r>
          </w:p>
        </w:tc>
      </w:tr>
      <w:tr w:rsidR="007A184E" w:rsidRPr="006A05E4" w14:paraId="3B4FB770" w14:textId="77777777" w:rsidTr="004B3836">
        <w:trPr>
          <w:trHeight w:val="270"/>
          <w:jc w:val="center"/>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14:paraId="02446E06" w14:textId="77777777" w:rsidR="007A184E" w:rsidRPr="006A05E4" w:rsidRDefault="007A184E" w:rsidP="004B3836">
            <w:pPr>
              <w:ind w:firstLineChars="0" w:firstLine="0"/>
              <w:jc w:val="center"/>
              <w:rPr>
                <w:rFonts w:ascii="宋体" w:eastAsia="宋体" w:hAnsi="宋体" w:cs="宋体"/>
                <w:color w:val="000000"/>
                <w:sz w:val="22"/>
                <w:szCs w:val="22"/>
              </w:rPr>
            </w:pPr>
            <w:r w:rsidRPr="006A05E4">
              <w:rPr>
                <w:rFonts w:ascii="宋体" w:eastAsia="宋体" w:hAnsi="宋体" w:cs="宋体" w:hint="eastAsia"/>
                <w:color w:val="000000"/>
                <w:sz w:val="22"/>
                <w:szCs w:val="22"/>
              </w:rPr>
              <w:t>5</w:t>
            </w:r>
          </w:p>
        </w:tc>
        <w:tc>
          <w:tcPr>
            <w:tcW w:w="2003" w:type="dxa"/>
            <w:tcBorders>
              <w:top w:val="nil"/>
              <w:left w:val="nil"/>
              <w:bottom w:val="single" w:sz="4" w:space="0" w:color="auto"/>
              <w:right w:val="single" w:sz="4" w:space="0" w:color="auto"/>
            </w:tcBorders>
            <w:shd w:val="clear" w:color="auto" w:fill="auto"/>
            <w:noWrap/>
            <w:vAlign w:val="center"/>
            <w:hideMark/>
          </w:tcPr>
          <w:p w14:paraId="163D9D38" w14:textId="77777777" w:rsidR="007A184E" w:rsidRPr="002657A3" w:rsidRDefault="007A184E" w:rsidP="004B3836">
            <w:pPr>
              <w:spacing w:line="0" w:lineRule="atLeast"/>
              <w:ind w:firstLineChars="0" w:firstLine="0"/>
              <w:jc w:val="center"/>
              <w:rPr>
                <w:rFonts w:ascii="宋体" w:eastAsia="宋体" w:hAnsi="宋体" w:cs="宋体"/>
                <w:color w:val="000000"/>
                <w:sz w:val="22"/>
                <w:szCs w:val="22"/>
              </w:rPr>
            </w:pPr>
            <w:r w:rsidRPr="002657A3">
              <w:rPr>
                <w:rFonts w:ascii="宋体" w:eastAsia="宋体" w:hAnsi="宋体" w:cs="宋体" w:hint="eastAsia"/>
                <w:color w:val="000000"/>
                <w:sz w:val="22"/>
                <w:szCs w:val="22"/>
              </w:rPr>
              <w:t>北京处北京站派出所</w:t>
            </w:r>
          </w:p>
        </w:tc>
        <w:tc>
          <w:tcPr>
            <w:tcW w:w="1134" w:type="dxa"/>
            <w:tcBorders>
              <w:top w:val="nil"/>
              <w:left w:val="nil"/>
              <w:bottom w:val="single" w:sz="4" w:space="0" w:color="auto"/>
              <w:right w:val="single" w:sz="4" w:space="0" w:color="auto"/>
            </w:tcBorders>
            <w:shd w:val="clear" w:color="auto" w:fill="auto"/>
            <w:noWrap/>
            <w:vAlign w:val="center"/>
            <w:hideMark/>
          </w:tcPr>
          <w:p w14:paraId="54C53A4C" w14:textId="77777777" w:rsidR="007A184E" w:rsidRPr="00311415" w:rsidRDefault="007A184E" w:rsidP="004B3836">
            <w:pPr>
              <w:spacing w:line="520" w:lineRule="exact"/>
              <w:ind w:firstLineChars="0" w:firstLine="0"/>
              <w:jc w:val="center"/>
              <w:rPr>
                <w:rFonts w:ascii="宋体" w:eastAsia="宋体" w:hAnsi="宋体" w:cs="宋体"/>
                <w:color w:val="FF0000"/>
                <w:sz w:val="22"/>
                <w:szCs w:val="22"/>
              </w:rPr>
            </w:pPr>
            <w:r w:rsidRPr="00311415">
              <w:rPr>
                <w:rFonts w:ascii="宋体" w:eastAsia="宋体" w:hAnsi="宋体" w:cs="宋体"/>
                <w:color w:val="FF0000"/>
                <w:sz w:val="22"/>
                <w:szCs w:val="22"/>
              </w:rPr>
              <w:t>10643</w:t>
            </w:r>
          </w:p>
        </w:tc>
        <w:tc>
          <w:tcPr>
            <w:tcW w:w="1196" w:type="dxa"/>
            <w:tcBorders>
              <w:top w:val="nil"/>
              <w:left w:val="nil"/>
              <w:bottom w:val="single" w:sz="4" w:space="0" w:color="auto"/>
              <w:right w:val="single" w:sz="4" w:space="0" w:color="auto"/>
            </w:tcBorders>
            <w:shd w:val="clear" w:color="auto" w:fill="auto"/>
            <w:noWrap/>
            <w:vAlign w:val="center"/>
            <w:hideMark/>
          </w:tcPr>
          <w:p w14:paraId="2D5A54FF" w14:textId="77777777" w:rsidR="007A184E" w:rsidRPr="002657A3" w:rsidRDefault="007A184E" w:rsidP="004B3836">
            <w:pPr>
              <w:spacing w:line="520" w:lineRule="exact"/>
              <w:ind w:firstLineChars="0" w:firstLine="0"/>
              <w:jc w:val="center"/>
              <w:rPr>
                <w:rFonts w:ascii="宋体" w:eastAsia="宋体" w:hAnsi="宋体" w:cs="宋体"/>
                <w:color w:val="000000"/>
                <w:sz w:val="22"/>
                <w:szCs w:val="22"/>
              </w:rPr>
            </w:pPr>
            <w:r w:rsidRPr="002657A3">
              <w:rPr>
                <w:rFonts w:ascii="宋体" w:eastAsia="宋体" w:hAnsi="宋体" w:cs="宋体" w:hint="eastAsia"/>
                <w:color w:val="000000"/>
                <w:sz w:val="22"/>
                <w:szCs w:val="22"/>
              </w:rPr>
              <w:t>77992</w:t>
            </w:r>
          </w:p>
        </w:tc>
        <w:tc>
          <w:tcPr>
            <w:tcW w:w="671" w:type="dxa"/>
            <w:tcBorders>
              <w:top w:val="nil"/>
              <w:left w:val="nil"/>
              <w:bottom w:val="single" w:sz="4" w:space="0" w:color="auto"/>
              <w:right w:val="single" w:sz="4" w:space="0" w:color="auto"/>
            </w:tcBorders>
            <w:shd w:val="clear" w:color="auto" w:fill="auto"/>
            <w:noWrap/>
            <w:vAlign w:val="center"/>
            <w:hideMark/>
          </w:tcPr>
          <w:p w14:paraId="7D7B76E0" w14:textId="77777777" w:rsidR="007A184E" w:rsidRPr="002657A3" w:rsidRDefault="007A184E" w:rsidP="004B3836">
            <w:pPr>
              <w:spacing w:line="520" w:lineRule="exact"/>
              <w:ind w:firstLineChars="0" w:firstLine="0"/>
              <w:jc w:val="center"/>
              <w:rPr>
                <w:rFonts w:ascii="宋体" w:eastAsia="宋体" w:hAnsi="宋体" w:cs="宋体"/>
                <w:color w:val="000000"/>
                <w:sz w:val="22"/>
                <w:szCs w:val="22"/>
              </w:rPr>
            </w:pPr>
            <w:r w:rsidRPr="002657A3">
              <w:rPr>
                <w:rFonts w:ascii="宋体" w:eastAsia="宋体" w:hAnsi="宋体" w:cs="宋体" w:hint="eastAsia"/>
                <w:color w:val="000000"/>
                <w:sz w:val="22"/>
                <w:szCs w:val="22"/>
              </w:rPr>
              <w:t>88635</w:t>
            </w:r>
          </w:p>
        </w:tc>
        <w:tc>
          <w:tcPr>
            <w:tcW w:w="1080" w:type="dxa"/>
            <w:tcBorders>
              <w:top w:val="nil"/>
              <w:left w:val="nil"/>
              <w:bottom w:val="single" w:sz="4" w:space="0" w:color="auto"/>
              <w:right w:val="single" w:sz="4" w:space="0" w:color="auto"/>
            </w:tcBorders>
            <w:shd w:val="clear" w:color="auto" w:fill="auto"/>
            <w:noWrap/>
            <w:vAlign w:val="center"/>
            <w:hideMark/>
          </w:tcPr>
          <w:p w14:paraId="048C7114" w14:textId="77777777" w:rsidR="007A184E" w:rsidRPr="006A05E4" w:rsidRDefault="007A184E" w:rsidP="004B3836">
            <w:pPr>
              <w:ind w:firstLineChars="0" w:firstLine="0"/>
              <w:jc w:val="center"/>
              <w:rPr>
                <w:rFonts w:ascii="宋体" w:eastAsia="宋体" w:hAnsi="宋体" w:cs="宋体"/>
                <w:color w:val="000000"/>
                <w:sz w:val="22"/>
                <w:szCs w:val="22"/>
              </w:rPr>
            </w:pPr>
            <w:r>
              <w:rPr>
                <w:rFonts w:ascii="宋体" w:eastAsia="宋体" w:hAnsi="宋体" w:cs="宋体" w:hint="eastAsia"/>
                <w:color w:val="000000"/>
                <w:sz w:val="22"/>
                <w:szCs w:val="22"/>
              </w:rPr>
              <w:t>X</w:t>
            </w:r>
          </w:p>
        </w:tc>
        <w:tc>
          <w:tcPr>
            <w:tcW w:w="1560" w:type="dxa"/>
            <w:tcBorders>
              <w:top w:val="nil"/>
              <w:left w:val="nil"/>
              <w:bottom w:val="single" w:sz="4" w:space="0" w:color="auto"/>
              <w:right w:val="single" w:sz="4" w:space="0" w:color="auto"/>
            </w:tcBorders>
            <w:shd w:val="clear" w:color="auto" w:fill="auto"/>
            <w:noWrap/>
            <w:vAlign w:val="center"/>
            <w:hideMark/>
          </w:tcPr>
          <w:p w14:paraId="1ADACFEE" w14:textId="77777777" w:rsidR="007A184E" w:rsidRPr="007B3BB9" w:rsidRDefault="007A184E" w:rsidP="004B3836">
            <w:pPr>
              <w:spacing w:line="520" w:lineRule="exact"/>
              <w:ind w:firstLineChars="0" w:firstLine="0"/>
              <w:jc w:val="center"/>
              <w:rPr>
                <w:rFonts w:ascii="宋体" w:eastAsia="宋体" w:hAnsi="宋体" w:cs="宋体"/>
                <w:color w:val="000000"/>
                <w:sz w:val="22"/>
                <w:szCs w:val="22"/>
                <w:highlight w:val="yellow"/>
              </w:rPr>
            </w:pPr>
            <w:r w:rsidRPr="007B3BB9">
              <w:rPr>
                <w:rFonts w:ascii="宋体" w:eastAsia="宋体" w:hAnsi="宋体" w:cs="宋体" w:hint="eastAsia"/>
                <w:color w:val="000000"/>
                <w:sz w:val="22"/>
                <w:szCs w:val="22"/>
                <w:highlight w:val="yellow"/>
              </w:rPr>
              <w:t>87.99%</w:t>
            </w:r>
          </w:p>
        </w:tc>
        <w:tc>
          <w:tcPr>
            <w:tcW w:w="1560" w:type="dxa"/>
            <w:tcBorders>
              <w:top w:val="nil"/>
              <w:left w:val="nil"/>
              <w:bottom w:val="single" w:sz="4" w:space="0" w:color="auto"/>
              <w:right w:val="single" w:sz="4" w:space="0" w:color="auto"/>
            </w:tcBorders>
            <w:shd w:val="clear" w:color="auto" w:fill="auto"/>
            <w:noWrap/>
            <w:vAlign w:val="center"/>
            <w:hideMark/>
          </w:tcPr>
          <w:p w14:paraId="576791C3" w14:textId="77777777" w:rsidR="007A184E" w:rsidRPr="006A05E4" w:rsidRDefault="007A184E" w:rsidP="004B3836">
            <w:pPr>
              <w:ind w:firstLineChars="0" w:firstLine="0"/>
              <w:jc w:val="center"/>
              <w:rPr>
                <w:rFonts w:ascii="宋体" w:eastAsia="宋体" w:hAnsi="宋体" w:cs="宋体"/>
                <w:color w:val="000000"/>
                <w:sz w:val="22"/>
                <w:szCs w:val="22"/>
              </w:rPr>
            </w:pPr>
            <w:r>
              <w:rPr>
                <w:rFonts w:ascii="宋体" w:eastAsia="宋体" w:hAnsi="宋体" w:cs="宋体" w:hint="eastAsia"/>
                <w:color w:val="000000"/>
                <w:sz w:val="22"/>
                <w:szCs w:val="22"/>
              </w:rPr>
              <w:t>X</w:t>
            </w:r>
          </w:p>
        </w:tc>
      </w:tr>
      <w:tr w:rsidR="007A184E" w:rsidRPr="006A05E4" w14:paraId="4D7B207F" w14:textId="77777777" w:rsidTr="004B3836">
        <w:trPr>
          <w:trHeight w:val="270"/>
          <w:jc w:val="center"/>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14:paraId="7C3D161B" w14:textId="77777777" w:rsidR="007A184E" w:rsidRPr="006A05E4" w:rsidRDefault="007A184E" w:rsidP="004B3836">
            <w:pPr>
              <w:ind w:firstLineChars="0" w:firstLine="0"/>
              <w:jc w:val="center"/>
              <w:rPr>
                <w:rFonts w:ascii="宋体" w:eastAsia="宋体" w:hAnsi="宋体" w:cs="宋体"/>
                <w:color w:val="000000"/>
                <w:sz w:val="22"/>
                <w:szCs w:val="22"/>
              </w:rPr>
            </w:pPr>
            <w:r w:rsidRPr="006A05E4">
              <w:rPr>
                <w:rFonts w:ascii="宋体" w:eastAsia="宋体" w:hAnsi="宋体" w:cs="宋体" w:hint="eastAsia"/>
                <w:color w:val="000000"/>
                <w:sz w:val="22"/>
                <w:szCs w:val="22"/>
              </w:rPr>
              <w:t>6</w:t>
            </w:r>
          </w:p>
        </w:tc>
        <w:tc>
          <w:tcPr>
            <w:tcW w:w="2003" w:type="dxa"/>
            <w:tcBorders>
              <w:top w:val="nil"/>
              <w:left w:val="nil"/>
              <w:bottom w:val="single" w:sz="4" w:space="0" w:color="auto"/>
              <w:right w:val="single" w:sz="4" w:space="0" w:color="auto"/>
            </w:tcBorders>
            <w:shd w:val="clear" w:color="auto" w:fill="auto"/>
            <w:noWrap/>
            <w:vAlign w:val="center"/>
            <w:hideMark/>
          </w:tcPr>
          <w:p w14:paraId="4E860284" w14:textId="77777777" w:rsidR="007A184E" w:rsidRPr="002657A3" w:rsidRDefault="007A184E" w:rsidP="004B3836">
            <w:pPr>
              <w:spacing w:line="0" w:lineRule="atLeast"/>
              <w:ind w:firstLineChars="0" w:firstLine="0"/>
              <w:jc w:val="center"/>
              <w:rPr>
                <w:rFonts w:ascii="宋体" w:eastAsia="宋体" w:hAnsi="宋体" w:cs="宋体"/>
                <w:color w:val="000000"/>
                <w:sz w:val="22"/>
                <w:szCs w:val="22"/>
              </w:rPr>
            </w:pPr>
            <w:r w:rsidRPr="002657A3">
              <w:rPr>
                <w:rFonts w:ascii="宋体" w:eastAsia="宋体" w:hAnsi="宋体" w:cs="宋体" w:hint="eastAsia"/>
                <w:color w:val="000000"/>
                <w:sz w:val="22"/>
                <w:szCs w:val="22"/>
              </w:rPr>
              <w:t>石家庄处石家庄东站派出所</w:t>
            </w:r>
          </w:p>
        </w:tc>
        <w:tc>
          <w:tcPr>
            <w:tcW w:w="1134" w:type="dxa"/>
            <w:tcBorders>
              <w:top w:val="nil"/>
              <w:left w:val="nil"/>
              <w:bottom w:val="single" w:sz="4" w:space="0" w:color="auto"/>
              <w:right w:val="single" w:sz="4" w:space="0" w:color="auto"/>
            </w:tcBorders>
            <w:shd w:val="clear" w:color="auto" w:fill="auto"/>
            <w:noWrap/>
            <w:vAlign w:val="center"/>
            <w:hideMark/>
          </w:tcPr>
          <w:p w14:paraId="061B73C6" w14:textId="77777777" w:rsidR="007A184E" w:rsidRPr="00311415" w:rsidRDefault="007A184E" w:rsidP="004B3836">
            <w:pPr>
              <w:spacing w:line="520" w:lineRule="exact"/>
              <w:ind w:firstLineChars="0" w:firstLine="0"/>
              <w:jc w:val="center"/>
              <w:rPr>
                <w:rFonts w:ascii="宋体" w:eastAsia="宋体" w:hAnsi="宋体" w:cs="宋体"/>
                <w:color w:val="FF0000"/>
                <w:sz w:val="22"/>
                <w:szCs w:val="22"/>
              </w:rPr>
            </w:pPr>
            <w:r w:rsidRPr="00311415">
              <w:rPr>
                <w:rFonts w:ascii="宋体" w:eastAsia="宋体" w:hAnsi="宋体" w:cs="宋体"/>
                <w:color w:val="FF0000"/>
                <w:sz w:val="22"/>
                <w:szCs w:val="22"/>
              </w:rPr>
              <w:t>7472</w:t>
            </w:r>
          </w:p>
        </w:tc>
        <w:tc>
          <w:tcPr>
            <w:tcW w:w="1196" w:type="dxa"/>
            <w:tcBorders>
              <w:top w:val="nil"/>
              <w:left w:val="nil"/>
              <w:bottom w:val="single" w:sz="4" w:space="0" w:color="auto"/>
              <w:right w:val="single" w:sz="4" w:space="0" w:color="auto"/>
            </w:tcBorders>
            <w:shd w:val="clear" w:color="auto" w:fill="auto"/>
            <w:noWrap/>
            <w:vAlign w:val="center"/>
            <w:hideMark/>
          </w:tcPr>
          <w:p w14:paraId="66352308" w14:textId="77777777" w:rsidR="007A184E" w:rsidRPr="002657A3" w:rsidRDefault="007A184E" w:rsidP="004B3836">
            <w:pPr>
              <w:spacing w:line="520" w:lineRule="exact"/>
              <w:ind w:firstLineChars="0" w:firstLine="0"/>
              <w:jc w:val="center"/>
              <w:rPr>
                <w:rFonts w:ascii="宋体" w:eastAsia="宋体" w:hAnsi="宋体" w:cs="宋体"/>
                <w:color w:val="000000"/>
                <w:sz w:val="22"/>
                <w:szCs w:val="22"/>
              </w:rPr>
            </w:pPr>
            <w:r w:rsidRPr="002657A3">
              <w:rPr>
                <w:rFonts w:ascii="宋体" w:eastAsia="宋体" w:hAnsi="宋体" w:cs="宋体" w:hint="eastAsia"/>
                <w:color w:val="000000"/>
                <w:sz w:val="22"/>
                <w:szCs w:val="22"/>
              </w:rPr>
              <w:t>30912</w:t>
            </w:r>
          </w:p>
        </w:tc>
        <w:tc>
          <w:tcPr>
            <w:tcW w:w="671" w:type="dxa"/>
            <w:tcBorders>
              <w:top w:val="nil"/>
              <w:left w:val="nil"/>
              <w:bottom w:val="single" w:sz="4" w:space="0" w:color="auto"/>
              <w:right w:val="single" w:sz="4" w:space="0" w:color="auto"/>
            </w:tcBorders>
            <w:shd w:val="clear" w:color="auto" w:fill="auto"/>
            <w:noWrap/>
            <w:vAlign w:val="center"/>
            <w:hideMark/>
          </w:tcPr>
          <w:p w14:paraId="1F8DDB46" w14:textId="77777777" w:rsidR="007A184E" w:rsidRPr="002657A3" w:rsidRDefault="007A184E" w:rsidP="004B3836">
            <w:pPr>
              <w:spacing w:line="520" w:lineRule="exact"/>
              <w:ind w:firstLineChars="0" w:firstLine="0"/>
              <w:jc w:val="center"/>
              <w:rPr>
                <w:rFonts w:ascii="宋体" w:eastAsia="宋体" w:hAnsi="宋体" w:cs="宋体"/>
                <w:color w:val="000000"/>
                <w:sz w:val="22"/>
                <w:szCs w:val="22"/>
              </w:rPr>
            </w:pPr>
            <w:r w:rsidRPr="002657A3">
              <w:rPr>
                <w:rFonts w:ascii="宋体" w:eastAsia="宋体" w:hAnsi="宋体" w:cs="宋体" w:hint="eastAsia"/>
                <w:color w:val="000000"/>
                <w:sz w:val="22"/>
                <w:szCs w:val="22"/>
              </w:rPr>
              <w:t>38384</w:t>
            </w:r>
          </w:p>
        </w:tc>
        <w:tc>
          <w:tcPr>
            <w:tcW w:w="1080" w:type="dxa"/>
            <w:tcBorders>
              <w:top w:val="nil"/>
              <w:left w:val="nil"/>
              <w:bottom w:val="single" w:sz="4" w:space="0" w:color="auto"/>
              <w:right w:val="single" w:sz="4" w:space="0" w:color="auto"/>
            </w:tcBorders>
            <w:shd w:val="clear" w:color="auto" w:fill="auto"/>
            <w:noWrap/>
            <w:vAlign w:val="center"/>
            <w:hideMark/>
          </w:tcPr>
          <w:p w14:paraId="2021DF74" w14:textId="77777777" w:rsidR="007A184E" w:rsidRPr="006A05E4" w:rsidRDefault="007A184E" w:rsidP="004B3836">
            <w:pPr>
              <w:ind w:firstLineChars="0" w:firstLine="0"/>
              <w:jc w:val="center"/>
              <w:rPr>
                <w:rFonts w:ascii="宋体" w:eastAsia="宋体" w:hAnsi="宋体" w:cs="宋体"/>
                <w:color w:val="000000"/>
                <w:sz w:val="22"/>
                <w:szCs w:val="22"/>
              </w:rPr>
            </w:pPr>
            <w:r>
              <w:rPr>
                <w:rFonts w:ascii="宋体" w:eastAsia="宋体" w:hAnsi="宋体" w:cs="宋体" w:hint="eastAsia"/>
                <w:color w:val="000000"/>
                <w:sz w:val="22"/>
                <w:szCs w:val="22"/>
              </w:rPr>
              <w:t>X</w:t>
            </w:r>
          </w:p>
        </w:tc>
        <w:tc>
          <w:tcPr>
            <w:tcW w:w="1560" w:type="dxa"/>
            <w:tcBorders>
              <w:top w:val="nil"/>
              <w:left w:val="nil"/>
              <w:bottom w:val="single" w:sz="4" w:space="0" w:color="auto"/>
              <w:right w:val="single" w:sz="4" w:space="0" w:color="auto"/>
            </w:tcBorders>
            <w:shd w:val="clear" w:color="auto" w:fill="auto"/>
            <w:noWrap/>
            <w:vAlign w:val="center"/>
            <w:hideMark/>
          </w:tcPr>
          <w:p w14:paraId="4E862282" w14:textId="77777777" w:rsidR="007A184E" w:rsidRPr="007B3BB9" w:rsidRDefault="007A184E" w:rsidP="004B3836">
            <w:pPr>
              <w:spacing w:line="520" w:lineRule="exact"/>
              <w:ind w:firstLineChars="0" w:firstLine="0"/>
              <w:jc w:val="center"/>
              <w:rPr>
                <w:rFonts w:ascii="宋体" w:eastAsia="宋体" w:hAnsi="宋体" w:cs="宋体"/>
                <w:color w:val="000000"/>
                <w:sz w:val="22"/>
                <w:szCs w:val="22"/>
                <w:highlight w:val="yellow"/>
              </w:rPr>
            </w:pPr>
            <w:r w:rsidRPr="007B3BB9">
              <w:rPr>
                <w:rFonts w:ascii="宋体" w:eastAsia="宋体" w:hAnsi="宋体" w:cs="宋体" w:hint="eastAsia"/>
                <w:color w:val="000000"/>
                <w:sz w:val="22"/>
                <w:szCs w:val="22"/>
                <w:highlight w:val="yellow"/>
              </w:rPr>
              <w:t>80.53%</w:t>
            </w:r>
          </w:p>
        </w:tc>
        <w:tc>
          <w:tcPr>
            <w:tcW w:w="1560" w:type="dxa"/>
            <w:tcBorders>
              <w:top w:val="nil"/>
              <w:left w:val="nil"/>
              <w:bottom w:val="single" w:sz="4" w:space="0" w:color="auto"/>
              <w:right w:val="single" w:sz="4" w:space="0" w:color="auto"/>
            </w:tcBorders>
            <w:shd w:val="clear" w:color="auto" w:fill="auto"/>
            <w:noWrap/>
            <w:vAlign w:val="center"/>
            <w:hideMark/>
          </w:tcPr>
          <w:p w14:paraId="0AE6A601" w14:textId="77777777" w:rsidR="007A184E" w:rsidRPr="006A05E4" w:rsidRDefault="007A184E" w:rsidP="004B3836">
            <w:pPr>
              <w:ind w:firstLineChars="0" w:firstLine="0"/>
              <w:jc w:val="center"/>
              <w:rPr>
                <w:rFonts w:ascii="宋体" w:eastAsia="宋体" w:hAnsi="宋体" w:cs="宋体"/>
                <w:color w:val="000000"/>
                <w:sz w:val="22"/>
                <w:szCs w:val="22"/>
              </w:rPr>
            </w:pPr>
            <w:r>
              <w:rPr>
                <w:rFonts w:ascii="宋体" w:eastAsia="宋体" w:hAnsi="宋体" w:cs="宋体" w:hint="eastAsia"/>
                <w:color w:val="000000"/>
                <w:sz w:val="22"/>
                <w:szCs w:val="22"/>
              </w:rPr>
              <w:t>X</w:t>
            </w:r>
          </w:p>
        </w:tc>
      </w:tr>
      <w:tr w:rsidR="007A184E" w:rsidRPr="006A05E4" w14:paraId="4D8793F5" w14:textId="77777777" w:rsidTr="004B3836">
        <w:trPr>
          <w:trHeight w:val="270"/>
          <w:jc w:val="center"/>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14:paraId="079A8174" w14:textId="77777777" w:rsidR="007A184E" w:rsidRPr="006A05E4" w:rsidRDefault="007A184E" w:rsidP="004B3836">
            <w:pPr>
              <w:ind w:firstLineChars="0" w:firstLine="0"/>
              <w:jc w:val="center"/>
              <w:rPr>
                <w:rFonts w:ascii="宋体" w:eastAsia="宋体" w:hAnsi="宋体" w:cs="宋体"/>
                <w:color w:val="000000"/>
                <w:sz w:val="22"/>
                <w:szCs w:val="22"/>
              </w:rPr>
            </w:pPr>
            <w:r w:rsidRPr="006A05E4">
              <w:rPr>
                <w:rFonts w:ascii="宋体" w:eastAsia="宋体" w:hAnsi="宋体" w:cs="宋体" w:hint="eastAsia"/>
                <w:color w:val="000000"/>
                <w:sz w:val="22"/>
                <w:szCs w:val="22"/>
              </w:rPr>
              <w:t>7</w:t>
            </w:r>
          </w:p>
        </w:tc>
        <w:tc>
          <w:tcPr>
            <w:tcW w:w="2003" w:type="dxa"/>
            <w:tcBorders>
              <w:top w:val="nil"/>
              <w:left w:val="nil"/>
              <w:bottom w:val="single" w:sz="4" w:space="0" w:color="auto"/>
              <w:right w:val="single" w:sz="4" w:space="0" w:color="auto"/>
            </w:tcBorders>
            <w:shd w:val="clear" w:color="auto" w:fill="auto"/>
            <w:noWrap/>
            <w:vAlign w:val="center"/>
            <w:hideMark/>
          </w:tcPr>
          <w:p w14:paraId="4D650666" w14:textId="77777777" w:rsidR="007A184E" w:rsidRPr="002657A3" w:rsidRDefault="007A184E" w:rsidP="004B3836">
            <w:pPr>
              <w:spacing w:line="0" w:lineRule="atLeast"/>
              <w:ind w:firstLineChars="0" w:firstLine="0"/>
              <w:jc w:val="center"/>
              <w:rPr>
                <w:rFonts w:ascii="宋体" w:eastAsia="宋体" w:hAnsi="宋体" w:cs="宋体"/>
                <w:color w:val="000000"/>
                <w:sz w:val="22"/>
                <w:szCs w:val="22"/>
              </w:rPr>
            </w:pPr>
            <w:r w:rsidRPr="002657A3">
              <w:rPr>
                <w:rFonts w:ascii="宋体" w:eastAsia="宋体" w:hAnsi="宋体" w:cs="宋体" w:hint="eastAsia"/>
                <w:color w:val="000000"/>
                <w:sz w:val="22"/>
                <w:szCs w:val="22"/>
              </w:rPr>
              <w:t>北京处北京西站派出所</w:t>
            </w:r>
          </w:p>
        </w:tc>
        <w:tc>
          <w:tcPr>
            <w:tcW w:w="1134" w:type="dxa"/>
            <w:tcBorders>
              <w:top w:val="nil"/>
              <w:left w:val="nil"/>
              <w:bottom w:val="single" w:sz="4" w:space="0" w:color="auto"/>
              <w:right w:val="single" w:sz="4" w:space="0" w:color="auto"/>
            </w:tcBorders>
            <w:shd w:val="clear" w:color="auto" w:fill="auto"/>
            <w:noWrap/>
            <w:vAlign w:val="center"/>
            <w:hideMark/>
          </w:tcPr>
          <w:p w14:paraId="37B346EE" w14:textId="77777777" w:rsidR="007A184E" w:rsidRPr="00311415" w:rsidRDefault="007A184E" w:rsidP="004B3836">
            <w:pPr>
              <w:spacing w:line="520" w:lineRule="exact"/>
              <w:ind w:firstLineChars="0" w:firstLine="0"/>
              <w:jc w:val="center"/>
              <w:rPr>
                <w:rFonts w:ascii="宋体" w:eastAsia="宋体" w:hAnsi="宋体" w:cs="宋体"/>
                <w:color w:val="FF0000"/>
                <w:sz w:val="22"/>
                <w:szCs w:val="22"/>
              </w:rPr>
            </w:pPr>
            <w:r w:rsidRPr="00311415">
              <w:rPr>
                <w:rFonts w:ascii="宋体" w:eastAsia="宋体" w:hAnsi="宋体" w:cs="宋体"/>
                <w:color w:val="FF0000"/>
                <w:sz w:val="22"/>
                <w:szCs w:val="22"/>
              </w:rPr>
              <w:t>6548</w:t>
            </w:r>
          </w:p>
        </w:tc>
        <w:tc>
          <w:tcPr>
            <w:tcW w:w="1196" w:type="dxa"/>
            <w:tcBorders>
              <w:top w:val="nil"/>
              <w:left w:val="nil"/>
              <w:bottom w:val="single" w:sz="4" w:space="0" w:color="auto"/>
              <w:right w:val="single" w:sz="4" w:space="0" w:color="auto"/>
            </w:tcBorders>
            <w:shd w:val="clear" w:color="auto" w:fill="auto"/>
            <w:noWrap/>
            <w:vAlign w:val="center"/>
            <w:hideMark/>
          </w:tcPr>
          <w:p w14:paraId="73B4E410" w14:textId="77777777" w:rsidR="007A184E" w:rsidRPr="002657A3" w:rsidRDefault="007A184E" w:rsidP="004B3836">
            <w:pPr>
              <w:spacing w:line="520" w:lineRule="exact"/>
              <w:ind w:firstLineChars="0" w:firstLine="0"/>
              <w:jc w:val="center"/>
              <w:rPr>
                <w:rFonts w:ascii="宋体" w:eastAsia="宋体" w:hAnsi="宋体" w:cs="宋体"/>
                <w:color w:val="000000"/>
                <w:sz w:val="22"/>
                <w:szCs w:val="22"/>
              </w:rPr>
            </w:pPr>
            <w:r w:rsidRPr="002657A3">
              <w:rPr>
                <w:rFonts w:ascii="宋体" w:eastAsia="宋体" w:hAnsi="宋体" w:cs="宋体" w:hint="eastAsia"/>
                <w:color w:val="000000"/>
                <w:sz w:val="22"/>
                <w:szCs w:val="22"/>
              </w:rPr>
              <w:t>173631</w:t>
            </w:r>
          </w:p>
        </w:tc>
        <w:tc>
          <w:tcPr>
            <w:tcW w:w="671" w:type="dxa"/>
            <w:tcBorders>
              <w:top w:val="nil"/>
              <w:left w:val="nil"/>
              <w:bottom w:val="single" w:sz="4" w:space="0" w:color="auto"/>
              <w:right w:val="single" w:sz="4" w:space="0" w:color="auto"/>
            </w:tcBorders>
            <w:shd w:val="clear" w:color="auto" w:fill="auto"/>
            <w:noWrap/>
            <w:vAlign w:val="center"/>
            <w:hideMark/>
          </w:tcPr>
          <w:p w14:paraId="7D9E1E37" w14:textId="77777777" w:rsidR="007A184E" w:rsidRPr="002657A3" w:rsidRDefault="007A184E" w:rsidP="004B3836">
            <w:pPr>
              <w:spacing w:line="520" w:lineRule="exact"/>
              <w:ind w:firstLineChars="0" w:firstLine="0"/>
              <w:jc w:val="center"/>
              <w:rPr>
                <w:rFonts w:ascii="宋体" w:eastAsia="宋体" w:hAnsi="宋体" w:cs="宋体"/>
                <w:color w:val="000000"/>
                <w:sz w:val="22"/>
                <w:szCs w:val="22"/>
              </w:rPr>
            </w:pPr>
            <w:r w:rsidRPr="002657A3">
              <w:rPr>
                <w:rFonts w:ascii="宋体" w:eastAsia="宋体" w:hAnsi="宋体" w:cs="宋体" w:hint="eastAsia"/>
                <w:color w:val="000000"/>
                <w:sz w:val="22"/>
                <w:szCs w:val="22"/>
              </w:rPr>
              <w:t>180179</w:t>
            </w:r>
          </w:p>
        </w:tc>
        <w:tc>
          <w:tcPr>
            <w:tcW w:w="1080" w:type="dxa"/>
            <w:tcBorders>
              <w:top w:val="nil"/>
              <w:left w:val="nil"/>
              <w:bottom w:val="single" w:sz="4" w:space="0" w:color="auto"/>
              <w:right w:val="single" w:sz="4" w:space="0" w:color="auto"/>
            </w:tcBorders>
            <w:shd w:val="clear" w:color="auto" w:fill="auto"/>
            <w:noWrap/>
            <w:vAlign w:val="center"/>
            <w:hideMark/>
          </w:tcPr>
          <w:p w14:paraId="35FA0D1B" w14:textId="77777777" w:rsidR="007A184E" w:rsidRPr="006A05E4" w:rsidRDefault="007A184E" w:rsidP="004B3836">
            <w:pPr>
              <w:ind w:firstLineChars="0" w:firstLine="0"/>
              <w:jc w:val="center"/>
              <w:rPr>
                <w:rFonts w:ascii="宋体" w:eastAsia="宋体" w:hAnsi="宋体" w:cs="宋体"/>
                <w:color w:val="000000"/>
                <w:sz w:val="22"/>
                <w:szCs w:val="22"/>
              </w:rPr>
            </w:pPr>
            <w:r>
              <w:rPr>
                <w:rFonts w:ascii="宋体" w:eastAsia="宋体" w:hAnsi="宋体" w:cs="宋体" w:hint="eastAsia"/>
                <w:color w:val="000000"/>
                <w:sz w:val="22"/>
                <w:szCs w:val="22"/>
              </w:rPr>
              <w:t>X</w:t>
            </w:r>
          </w:p>
        </w:tc>
        <w:tc>
          <w:tcPr>
            <w:tcW w:w="1560" w:type="dxa"/>
            <w:tcBorders>
              <w:top w:val="nil"/>
              <w:left w:val="nil"/>
              <w:bottom w:val="single" w:sz="4" w:space="0" w:color="auto"/>
              <w:right w:val="single" w:sz="4" w:space="0" w:color="auto"/>
            </w:tcBorders>
            <w:shd w:val="clear" w:color="auto" w:fill="auto"/>
            <w:noWrap/>
            <w:vAlign w:val="center"/>
            <w:hideMark/>
          </w:tcPr>
          <w:p w14:paraId="54D598A7" w14:textId="77777777" w:rsidR="007A184E" w:rsidRPr="007B3BB9" w:rsidRDefault="007A184E" w:rsidP="004B3836">
            <w:pPr>
              <w:spacing w:line="520" w:lineRule="exact"/>
              <w:ind w:firstLineChars="0" w:firstLine="0"/>
              <w:jc w:val="center"/>
              <w:rPr>
                <w:rFonts w:ascii="宋体" w:eastAsia="宋体" w:hAnsi="宋体" w:cs="宋体"/>
                <w:color w:val="000000"/>
                <w:sz w:val="22"/>
                <w:szCs w:val="22"/>
                <w:highlight w:val="yellow"/>
              </w:rPr>
            </w:pPr>
            <w:r w:rsidRPr="007B3BB9">
              <w:rPr>
                <w:rFonts w:ascii="宋体" w:eastAsia="宋体" w:hAnsi="宋体" w:cs="宋体" w:hint="eastAsia"/>
                <w:color w:val="000000"/>
                <w:sz w:val="22"/>
                <w:szCs w:val="22"/>
                <w:highlight w:val="yellow"/>
              </w:rPr>
              <w:t>96.37%</w:t>
            </w:r>
          </w:p>
        </w:tc>
        <w:tc>
          <w:tcPr>
            <w:tcW w:w="1560" w:type="dxa"/>
            <w:tcBorders>
              <w:top w:val="nil"/>
              <w:left w:val="nil"/>
              <w:bottom w:val="single" w:sz="4" w:space="0" w:color="auto"/>
              <w:right w:val="single" w:sz="4" w:space="0" w:color="auto"/>
            </w:tcBorders>
            <w:shd w:val="clear" w:color="auto" w:fill="auto"/>
            <w:noWrap/>
            <w:vAlign w:val="center"/>
            <w:hideMark/>
          </w:tcPr>
          <w:p w14:paraId="214E2253" w14:textId="77777777" w:rsidR="007A184E" w:rsidRPr="006A05E4" w:rsidRDefault="007A184E" w:rsidP="004B3836">
            <w:pPr>
              <w:ind w:firstLineChars="0" w:firstLine="0"/>
              <w:jc w:val="center"/>
              <w:rPr>
                <w:rFonts w:ascii="宋体" w:eastAsia="宋体" w:hAnsi="宋体" w:cs="宋体"/>
                <w:color w:val="000000"/>
                <w:sz w:val="22"/>
                <w:szCs w:val="22"/>
              </w:rPr>
            </w:pPr>
            <w:r>
              <w:rPr>
                <w:rFonts w:ascii="宋体" w:eastAsia="宋体" w:hAnsi="宋体" w:cs="宋体" w:hint="eastAsia"/>
                <w:color w:val="000000"/>
                <w:sz w:val="22"/>
                <w:szCs w:val="22"/>
              </w:rPr>
              <w:t>X</w:t>
            </w:r>
          </w:p>
        </w:tc>
      </w:tr>
      <w:tr w:rsidR="007A184E" w:rsidRPr="006A05E4" w14:paraId="4231CFC6" w14:textId="77777777" w:rsidTr="004B3836">
        <w:trPr>
          <w:trHeight w:val="270"/>
          <w:jc w:val="center"/>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14:paraId="6543F49E" w14:textId="77777777" w:rsidR="007A184E" w:rsidRPr="006A05E4" w:rsidRDefault="007A184E" w:rsidP="004B3836">
            <w:pPr>
              <w:ind w:firstLineChars="0" w:firstLine="0"/>
              <w:jc w:val="center"/>
              <w:rPr>
                <w:rFonts w:ascii="宋体" w:eastAsia="宋体" w:hAnsi="宋体" w:cs="宋体"/>
                <w:color w:val="000000"/>
                <w:sz w:val="22"/>
                <w:szCs w:val="22"/>
              </w:rPr>
            </w:pPr>
            <w:r w:rsidRPr="006A05E4">
              <w:rPr>
                <w:rFonts w:ascii="宋体" w:eastAsia="宋体" w:hAnsi="宋体" w:cs="宋体" w:hint="eastAsia"/>
                <w:color w:val="000000"/>
                <w:sz w:val="22"/>
                <w:szCs w:val="22"/>
              </w:rPr>
              <w:t>8</w:t>
            </w:r>
          </w:p>
        </w:tc>
        <w:tc>
          <w:tcPr>
            <w:tcW w:w="2003" w:type="dxa"/>
            <w:tcBorders>
              <w:top w:val="nil"/>
              <w:left w:val="nil"/>
              <w:bottom w:val="single" w:sz="4" w:space="0" w:color="auto"/>
              <w:right w:val="single" w:sz="4" w:space="0" w:color="auto"/>
            </w:tcBorders>
            <w:shd w:val="clear" w:color="auto" w:fill="auto"/>
            <w:noWrap/>
            <w:vAlign w:val="center"/>
            <w:hideMark/>
          </w:tcPr>
          <w:p w14:paraId="7B0C50B3" w14:textId="77777777" w:rsidR="007A184E" w:rsidRPr="002657A3" w:rsidRDefault="007A184E" w:rsidP="004B3836">
            <w:pPr>
              <w:spacing w:line="0" w:lineRule="atLeast"/>
              <w:ind w:firstLineChars="0" w:firstLine="0"/>
              <w:jc w:val="center"/>
              <w:rPr>
                <w:rFonts w:ascii="宋体" w:eastAsia="宋体" w:hAnsi="宋体" w:cs="宋体"/>
                <w:color w:val="000000"/>
                <w:sz w:val="22"/>
                <w:szCs w:val="22"/>
              </w:rPr>
            </w:pPr>
            <w:r w:rsidRPr="002657A3">
              <w:rPr>
                <w:rFonts w:ascii="宋体" w:eastAsia="宋体" w:hAnsi="宋体" w:cs="宋体" w:hint="eastAsia"/>
                <w:color w:val="000000"/>
                <w:sz w:val="22"/>
                <w:szCs w:val="22"/>
              </w:rPr>
              <w:t>北京处怀安站派出所</w:t>
            </w:r>
          </w:p>
        </w:tc>
        <w:tc>
          <w:tcPr>
            <w:tcW w:w="1134" w:type="dxa"/>
            <w:tcBorders>
              <w:top w:val="nil"/>
              <w:left w:val="nil"/>
              <w:bottom w:val="single" w:sz="4" w:space="0" w:color="auto"/>
              <w:right w:val="single" w:sz="4" w:space="0" w:color="auto"/>
            </w:tcBorders>
            <w:shd w:val="clear" w:color="auto" w:fill="auto"/>
            <w:noWrap/>
            <w:vAlign w:val="center"/>
            <w:hideMark/>
          </w:tcPr>
          <w:p w14:paraId="2280D42C" w14:textId="77777777" w:rsidR="007A184E" w:rsidRPr="00311415" w:rsidRDefault="007A184E" w:rsidP="004B3836">
            <w:pPr>
              <w:spacing w:line="520" w:lineRule="exact"/>
              <w:ind w:firstLineChars="0" w:firstLine="0"/>
              <w:jc w:val="center"/>
              <w:rPr>
                <w:rFonts w:ascii="宋体" w:eastAsia="宋体" w:hAnsi="宋体" w:cs="宋体"/>
                <w:color w:val="FF0000"/>
                <w:sz w:val="22"/>
                <w:szCs w:val="22"/>
              </w:rPr>
            </w:pPr>
            <w:r w:rsidRPr="00311415">
              <w:rPr>
                <w:rFonts w:ascii="宋体" w:eastAsia="宋体" w:hAnsi="宋体" w:cs="宋体"/>
                <w:color w:val="FF0000"/>
                <w:sz w:val="22"/>
                <w:szCs w:val="22"/>
              </w:rPr>
              <w:t>6531</w:t>
            </w:r>
          </w:p>
        </w:tc>
        <w:tc>
          <w:tcPr>
            <w:tcW w:w="1196" w:type="dxa"/>
            <w:tcBorders>
              <w:top w:val="nil"/>
              <w:left w:val="nil"/>
              <w:bottom w:val="single" w:sz="4" w:space="0" w:color="auto"/>
              <w:right w:val="single" w:sz="4" w:space="0" w:color="auto"/>
            </w:tcBorders>
            <w:shd w:val="clear" w:color="auto" w:fill="auto"/>
            <w:noWrap/>
            <w:vAlign w:val="center"/>
            <w:hideMark/>
          </w:tcPr>
          <w:p w14:paraId="43585A40" w14:textId="77777777" w:rsidR="007A184E" w:rsidRPr="002657A3" w:rsidRDefault="007A184E" w:rsidP="004B3836">
            <w:pPr>
              <w:spacing w:line="520" w:lineRule="exact"/>
              <w:ind w:firstLineChars="0" w:firstLine="0"/>
              <w:jc w:val="center"/>
              <w:rPr>
                <w:rFonts w:ascii="宋体" w:eastAsia="宋体" w:hAnsi="宋体" w:cs="宋体"/>
                <w:color w:val="000000"/>
                <w:sz w:val="22"/>
                <w:szCs w:val="22"/>
              </w:rPr>
            </w:pPr>
            <w:r w:rsidRPr="002657A3">
              <w:rPr>
                <w:rFonts w:ascii="宋体" w:eastAsia="宋体" w:hAnsi="宋体" w:cs="宋体" w:hint="eastAsia"/>
                <w:color w:val="000000"/>
                <w:sz w:val="22"/>
                <w:szCs w:val="22"/>
              </w:rPr>
              <w:t>25</w:t>
            </w:r>
          </w:p>
        </w:tc>
        <w:tc>
          <w:tcPr>
            <w:tcW w:w="671" w:type="dxa"/>
            <w:tcBorders>
              <w:top w:val="nil"/>
              <w:left w:val="nil"/>
              <w:bottom w:val="single" w:sz="4" w:space="0" w:color="auto"/>
              <w:right w:val="single" w:sz="4" w:space="0" w:color="auto"/>
            </w:tcBorders>
            <w:shd w:val="clear" w:color="auto" w:fill="auto"/>
            <w:noWrap/>
            <w:vAlign w:val="center"/>
            <w:hideMark/>
          </w:tcPr>
          <w:p w14:paraId="2F8B20EB" w14:textId="77777777" w:rsidR="007A184E" w:rsidRPr="002657A3" w:rsidRDefault="007A184E" w:rsidP="004B3836">
            <w:pPr>
              <w:spacing w:line="520" w:lineRule="exact"/>
              <w:ind w:firstLineChars="0" w:firstLine="0"/>
              <w:jc w:val="center"/>
              <w:rPr>
                <w:rFonts w:ascii="宋体" w:eastAsia="宋体" w:hAnsi="宋体" w:cs="宋体"/>
                <w:color w:val="000000"/>
                <w:sz w:val="22"/>
                <w:szCs w:val="22"/>
              </w:rPr>
            </w:pPr>
            <w:r w:rsidRPr="002657A3">
              <w:rPr>
                <w:rFonts w:ascii="宋体" w:eastAsia="宋体" w:hAnsi="宋体" w:cs="宋体" w:hint="eastAsia"/>
                <w:color w:val="000000"/>
                <w:sz w:val="22"/>
                <w:szCs w:val="22"/>
              </w:rPr>
              <w:t>6556</w:t>
            </w:r>
          </w:p>
        </w:tc>
        <w:tc>
          <w:tcPr>
            <w:tcW w:w="1080" w:type="dxa"/>
            <w:tcBorders>
              <w:top w:val="nil"/>
              <w:left w:val="nil"/>
              <w:bottom w:val="single" w:sz="4" w:space="0" w:color="auto"/>
              <w:right w:val="single" w:sz="4" w:space="0" w:color="auto"/>
            </w:tcBorders>
            <w:shd w:val="clear" w:color="auto" w:fill="auto"/>
            <w:noWrap/>
            <w:vAlign w:val="center"/>
            <w:hideMark/>
          </w:tcPr>
          <w:p w14:paraId="077A9EC8" w14:textId="77777777" w:rsidR="007A184E" w:rsidRPr="006A05E4" w:rsidRDefault="007A184E" w:rsidP="004B3836">
            <w:pPr>
              <w:ind w:firstLineChars="0" w:firstLine="0"/>
              <w:jc w:val="center"/>
              <w:rPr>
                <w:rFonts w:ascii="宋体" w:eastAsia="宋体" w:hAnsi="宋体" w:cs="宋体"/>
                <w:color w:val="000000"/>
                <w:sz w:val="22"/>
                <w:szCs w:val="22"/>
              </w:rPr>
            </w:pPr>
            <w:r>
              <w:rPr>
                <w:rFonts w:ascii="宋体" w:eastAsia="宋体" w:hAnsi="宋体" w:cs="宋体" w:hint="eastAsia"/>
                <w:color w:val="000000"/>
                <w:sz w:val="22"/>
                <w:szCs w:val="22"/>
              </w:rPr>
              <w:t>X</w:t>
            </w:r>
          </w:p>
        </w:tc>
        <w:tc>
          <w:tcPr>
            <w:tcW w:w="1560" w:type="dxa"/>
            <w:tcBorders>
              <w:top w:val="nil"/>
              <w:left w:val="nil"/>
              <w:bottom w:val="single" w:sz="4" w:space="0" w:color="auto"/>
              <w:right w:val="single" w:sz="4" w:space="0" w:color="auto"/>
            </w:tcBorders>
            <w:shd w:val="clear" w:color="auto" w:fill="auto"/>
            <w:noWrap/>
            <w:vAlign w:val="center"/>
            <w:hideMark/>
          </w:tcPr>
          <w:p w14:paraId="062A161B" w14:textId="77777777" w:rsidR="007A184E" w:rsidRPr="007B3BB9" w:rsidRDefault="007A184E" w:rsidP="004B3836">
            <w:pPr>
              <w:spacing w:line="520" w:lineRule="exact"/>
              <w:ind w:firstLineChars="0" w:firstLine="0"/>
              <w:jc w:val="center"/>
              <w:rPr>
                <w:rFonts w:ascii="宋体" w:eastAsia="宋体" w:hAnsi="宋体" w:cs="宋体"/>
                <w:color w:val="000000"/>
                <w:sz w:val="22"/>
                <w:szCs w:val="22"/>
                <w:highlight w:val="yellow"/>
              </w:rPr>
            </w:pPr>
            <w:r w:rsidRPr="007B3BB9">
              <w:rPr>
                <w:rFonts w:ascii="宋体" w:eastAsia="宋体" w:hAnsi="宋体" w:cs="宋体" w:hint="eastAsia"/>
                <w:color w:val="000000"/>
                <w:sz w:val="22"/>
                <w:szCs w:val="22"/>
                <w:highlight w:val="yellow"/>
              </w:rPr>
              <w:t>0.38%</w:t>
            </w:r>
          </w:p>
        </w:tc>
        <w:tc>
          <w:tcPr>
            <w:tcW w:w="1560" w:type="dxa"/>
            <w:tcBorders>
              <w:top w:val="nil"/>
              <w:left w:val="nil"/>
              <w:bottom w:val="single" w:sz="4" w:space="0" w:color="auto"/>
              <w:right w:val="single" w:sz="4" w:space="0" w:color="auto"/>
            </w:tcBorders>
            <w:shd w:val="clear" w:color="auto" w:fill="auto"/>
            <w:noWrap/>
            <w:vAlign w:val="center"/>
            <w:hideMark/>
          </w:tcPr>
          <w:p w14:paraId="179ECD2C" w14:textId="77777777" w:rsidR="007A184E" w:rsidRPr="006A05E4" w:rsidRDefault="007A184E" w:rsidP="004B3836">
            <w:pPr>
              <w:ind w:firstLineChars="0" w:firstLine="0"/>
              <w:jc w:val="center"/>
              <w:rPr>
                <w:rFonts w:ascii="宋体" w:eastAsia="宋体" w:hAnsi="宋体" w:cs="宋体"/>
                <w:color w:val="000000"/>
                <w:sz w:val="22"/>
                <w:szCs w:val="22"/>
              </w:rPr>
            </w:pPr>
            <w:r>
              <w:rPr>
                <w:rFonts w:ascii="宋体" w:eastAsia="宋体" w:hAnsi="宋体" w:cs="宋体" w:hint="eastAsia"/>
                <w:color w:val="000000"/>
                <w:sz w:val="22"/>
                <w:szCs w:val="22"/>
              </w:rPr>
              <w:t>X</w:t>
            </w:r>
          </w:p>
        </w:tc>
      </w:tr>
    </w:tbl>
    <w:p w14:paraId="0BFCC104" w14:textId="77777777" w:rsidR="007A184E" w:rsidRPr="00E23A36" w:rsidRDefault="00E23A36" w:rsidP="00E23A36">
      <w:pPr>
        <w:pStyle w:val="ab"/>
        <w:spacing w:before="0" w:beforeAutospacing="0" w:after="0" w:afterAutospacing="0"/>
        <w:ind w:firstLineChars="200" w:firstLine="632"/>
        <w:textAlignment w:val="baseline"/>
        <w:rPr>
          <w:rFonts w:ascii="黑体" w:eastAsia="黑体" w:hAnsi="黑体" w:cs="Times New Roman"/>
          <w:sz w:val="32"/>
          <w:szCs w:val="32"/>
        </w:rPr>
      </w:pPr>
      <w:r w:rsidRPr="00E23A36">
        <w:rPr>
          <w:rFonts w:ascii="黑体" w:eastAsia="黑体" w:hAnsi="黑体" w:cs="Times New Roman" w:hint="eastAsia"/>
          <w:sz w:val="32"/>
          <w:szCs w:val="32"/>
        </w:rPr>
        <w:t>三、</w:t>
      </w:r>
      <w:r w:rsidR="004B3836" w:rsidRPr="00E23A36">
        <w:rPr>
          <w:rFonts w:ascii="黑体" w:eastAsia="黑体" w:hAnsi="黑体" w:cs="Times New Roman" w:hint="eastAsia"/>
          <w:sz w:val="32"/>
          <w:szCs w:val="32"/>
        </w:rPr>
        <w:t>离线超过30天未使用的情况统计</w:t>
      </w:r>
    </w:p>
    <w:p w14:paraId="7A856102" w14:textId="77777777" w:rsidR="009456F0" w:rsidRPr="00B017D8" w:rsidRDefault="009456F0" w:rsidP="00B017D8">
      <w:pPr>
        <w:pStyle w:val="ab"/>
        <w:spacing w:before="0" w:beforeAutospacing="0" w:after="0" w:afterAutospacing="0"/>
        <w:ind w:firstLineChars="200" w:firstLine="632"/>
        <w:textAlignment w:val="baseline"/>
        <w:rPr>
          <w:rFonts w:ascii="仿宋_GB2312" w:eastAsia="仿宋_GB2312" w:hAnsi="Times New Roman" w:cs="Times New Roman"/>
          <w:sz w:val="32"/>
          <w:szCs w:val="32"/>
        </w:rPr>
      </w:pPr>
      <w:r w:rsidRPr="00B017D8">
        <w:rPr>
          <w:rFonts w:ascii="仿宋_GB2312" w:eastAsia="仿宋_GB2312" w:hAnsi="Times New Roman" w:cs="Times New Roman" w:hint="eastAsia"/>
          <w:sz w:val="32"/>
          <w:szCs w:val="32"/>
        </w:rPr>
        <w:t>详见Excel</w:t>
      </w:r>
      <w:r w:rsidR="002E1B78">
        <w:rPr>
          <w:rFonts w:ascii="仿宋_GB2312" w:eastAsia="仿宋_GB2312" w:hAnsi="Times New Roman" w:cs="Times New Roman" w:hint="eastAsia"/>
          <w:sz w:val="32"/>
          <w:szCs w:val="32"/>
        </w:rPr>
        <w:t>，按局机关各科室、直属单位，北京处，天津处，石家庄处，神华处分开统计</w:t>
      </w:r>
      <w:r w:rsidR="00B017D8">
        <w:rPr>
          <w:rFonts w:ascii="仿宋_GB2312" w:eastAsia="仿宋_GB2312" w:hAnsi="Times New Roman" w:cs="Times New Roman" w:hint="eastAsia"/>
          <w:sz w:val="32"/>
          <w:szCs w:val="32"/>
        </w:rPr>
        <w:t>。</w:t>
      </w:r>
    </w:p>
    <w:p w14:paraId="69E79085" w14:textId="77777777" w:rsidR="007A184E" w:rsidRDefault="007A184E" w:rsidP="00B7479B">
      <w:pPr>
        <w:spacing w:line="520" w:lineRule="exact"/>
        <w:ind w:firstLine="632"/>
        <w:rPr>
          <w:rFonts w:ascii="黑体" w:eastAsia="黑体"/>
          <w:sz w:val="32"/>
          <w:szCs w:val="32"/>
        </w:rPr>
      </w:pPr>
    </w:p>
    <w:p w14:paraId="73A035D3" w14:textId="77777777" w:rsidR="007A184E" w:rsidRDefault="007A184E" w:rsidP="00B7479B">
      <w:pPr>
        <w:spacing w:line="520" w:lineRule="exact"/>
        <w:ind w:firstLine="632"/>
        <w:rPr>
          <w:rFonts w:ascii="黑体" w:eastAsia="黑体"/>
          <w:sz w:val="32"/>
          <w:szCs w:val="32"/>
        </w:rPr>
      </w:pPr>
    </w:p>
    <w:p w14:paraId="643DD4FD" w14:textId="77777777" w:rsidR="007A184E" w:rsidRDefault="007A184E" w:rsidP="00B7479B">
      <w:pPr>
        <w:spacing w:line="520" w:lineRule="exact"/>
        <w:ind w:firstLine="632"/>
        <w:rPr>
          <w:rFonts w:ascii="黑体" w:eastAsia="黑体"/>
          <w:sz w:val="32"/>
          <w:szCs w:val="32"/>
        </w:rPr>
      </w:pPr>
    </w:p>
    <w:p w14:paraId="3320D922" w14:textId="77777777" w:rsidR="007A184E" w:rsidRDefault="007A184E" w:rsidP="00B7479B">
      <w:pPr>
        <w:spacing w:line="520" w:lineRule="exact"/>
        <w:ind w:firstLine="632"/>
        <w:rPr>
          <w:rFonts w:ascii="黑体" w:eastAsia="黑体"/>
          <w:sz w:val="32"/>
          <w:szCs w:val="32"/>
        </w:rPr>
      </w:pPr>
    </w:p>
    <w:p w14:paraId="0E36C46C" w14:textId="77777777" w:rsidR="007A184E" w:rsidRDefault="007A184E" w:rsidP="00B7479B">
      <w:pPr>
        <w:spacing w:line="520" w:lineRule="exact"/>
        <w:ind w:firstLine="632"/>
        <w:rPr>
          <w:rFonts w:ascii="黑体" w:eastAsia="黑体"/>
          <w:sz w:val="32"/>
          <w:szCs w:val="32"/>
        </w:rPr>
      </w:pPr>
    </w:p>
    <w:p w14:paraId="661A1941" w14:textId="77777777" w:rsidR="007A184E" w:rsidRDefault="007A184E" w:rsidP="00B7479B">
      <w:pPr>
        <w:spacing w:line="520" w:lineRule="exact"/>
        <w:ind w:firstLine="632"/>
        <w:rPr>
          <w:rFonts w:ascii="黑体" w:eastAsia="黑体"/>
          <w:sz w:val="32"/>
          <w:szCs w:val="32"/>
        </w:rPr>
      </w:pPr>
    </w:p>
    <w:p w14:paraId="1247D165" w14:textId="77777777" w:rsidR="007A184E" w:rsidRDefault="007A184E" w:rsidP="00B7479B">
      <w:pPr>
        <w:spacing w:line="520" w:lineRule="exact"/>
        <w:ind w:firstLine="632"/>
        <w:rPr>
          <w:rFonts w:ascii="黑体" w:eastAsia="黑体"/>
          <w:sz w:val="32"/>
          <w:szCs w:val="32"/>
        </w:rPr>
      </w:pPr>
    </w:p>
    <w:p w14:paraId="6838D00D" w14:textId="77777777" w:rsidR="007A184E" w:rsidRDefault="007A184E" w:rsidP="00B7479B">
      <w:pPr>
        <w:spacing w:line="520" w:lineRule="exact"/>
        <w:ind w:firstLine="632"/>
        <w:rPr>
          <w:rFonts w:ascii="黑体" w:eastAsia="黑体"/>
          <w:sz w:val="32"/>
          <w:szCs w:val="32"/>
        </w:rPr>
      </w:pPr>
    </w:p>
    <w:p w14:paraId="6692840C" w14:textId="77777777" w:rsidR="007A184E" w:rsidRDefault="007A184E" w:rsidP="00B7479B">
      <w:pPr>
        <w:spacing w:line="520" w:lineRule="exact"/>
        <w:ind w:firstLine="632"/>
        <w:rPr>
          <w:rFonts w:ascii="黑体" w:eastAsia="黑体"/>
          <w:sz w:val="32"/>
          <w:szCs w:val="32"/>
        </w:rPr>
      </w:pPr>
    </w:p>
    <w:p w14:paraId="1DE0ADD5" w14:textId="77777777" w:rsidR="007A184E" w:rsidRDefault="007A184E" w:rsidP="00B7479B">
      <w:pPr>
        <w:spacing w:line="520" w:lineRule="exact"/>
        <w:ind w:firstLine="632"/>
        <w:rPr>
          <w:rFonts w:ascii="黑体" w:eastAsia="黑体"/>
          <w:sz w:val="32"/>
          <w:szCs w:val="32"/>
        </w:rPr>
      </w:pPr>
    </w:p>
    <w:p w14:paraId="4F798651" w14:textId="77777777" w:rsidR="007A184E" w:rsidRDefault="007A184E" w:rsidP="00B7479B">
      <w:pPr>
        <w:spacing w:line="520" w:lineRule="exact"/>
        <w:ind w:firstLine="632"/>
        <w:rPr>
          <w:rFonts w:ascii="黑体" w:eastAsia="黑体"/>
          <w:sz w:val="32"/>
          <w:szCs w:val="32"/>
        </w:rPr>
      </w:pPr>
    </w:p>
    <w:p w14:paraId="0422A546" w14:textId="77777777" w:rsidR="007A184E" w:rsidRDefault="007A184E" w:rsidP="00B7479B">
      <w:pPr>
        <w:spacing w:line="520" w:lineRule="exact"/>
        <w:ind w:firstLine="632"/>
        <w:rPr>
          <w:rFonts w:ascii="黑体" w:eastAsia="黑体"/>
          <w:sz w:val="32"/>
          <w:szCs w:val="32"/>
        </w:rPr>
      </w:pPr>
    </w:p>
    <w:p w14:paraId="402B2BB9" w14:textId="77777777" w:rsidR="007A184E" w:rsidRDefault="007A184E" w:rsidP="00B7479B">
      <w:pPr>
        <w:spacing w:line="520" w:lineRule="exact"/>
        <w:ind w:firstLine="632"/>
        <w:rPr>
          <w:rFonts w:ascii="黑体" w:eastAsia="黑体"/>
          <w:sz w:val="32"/>
          <w:szCs w:val="32"/>
        </w:rPr>
      </w:pPr>
    </w:p>
    <w:p w14:paraId="53392203" w14:textId="77777777" w:rsidR="007A184E" w:rsidRDefault="007A184E" w:rsidP="00B7479B">
      <w:pPr>
        <w:spacing w:line="520" w:lineRule="exact"/>
        <w:ind w:firstLine="632"/>
        <w:rPr>
          <w:rFonts w:ascii="黑体" w:eastAsia="黑体"/>
          <w:sz w:val="32"/>
          <w:szCs w:val="32"/>
        </w:rPr>
      </w:pPr>
    </w:p>
    <w:p w14:paraId="51DAA3B5" w14:textId="77777777" w:rsidR="007A184E" w:rsidRDefault="007A184E" w:rsidP="00B7479B">
      <w:pPr>
        <w:spacing w:line="520" w:lineRule="exact"/>
        <w:ind w:firstLine="632"/>
        <w:rPr>
          <w:rFonts w:ascii="黑体" w:eastAsia="黑体"/>
          <w:sz w:val="32"/>
          <w:szCs w:val="32"/>
        </w:rPr>
      </w:pPr>
    </w:p>
    <w:p w14:paraId="4BC72FB2" w14:textId="77777777" w:rsidR="007A184E" w:rsidRDefault="007A184E" w:rsidP="00B7479B">
      <w:pPr>
        <w:spacing w:line="520" w:lineRule="exact"/>
        <w:ind w:firstLine="632"/>
        <w:rPr>
          <w:rFonts w:ascii="黑体" w:eastAsia="黑体"/>
          <w:sz w:val="32"/>
          <w:szCs w:val="32"/>
        </w:rPr>
      </w:pPr>
    </w:p>
    <w:p w14:paraId="337D8A72" w14:textId="77777777" w:rsidR="00C32D55" w:rsidRDefault="00C32D55" w:rsidP="00C32D55">
      <w:pPr>
        <w:spacing w:line="520" w:lineRule="exact"/>
        <w:ind w:firstLine="632"/>
        <w:rPr>
          <w:sz w:val="32"/>
          <w:szCs w:val="32"/>
        </w:rPr>
      </w:pPr>
      <w:r>
        <w:rPr>
          <w:rFonts w:ascii="黑体" w:eastAsia="黑体" w:hint="eastAsia"/>
          <w:sz w:val="32"/>
          <w:szCs w:val="32"/>
        </w:rPr>
        <w:t>四、各应用系统使用情况</w:t>
      </w:r>
    </w:p>
    <w:p w14:paraId="7234F587" w14:textId="77777777" w:rsidR="00C32D55" w:rsidRDefault="00C32D55" w:rsidP="00C32D55">
      <w:pPr>
        <w:widowControl w:val="0"/>
        <w:spacing w:line="579" w:lineRule="exact"/>
        <w:ind w:firstLineChars="0" w:firstLine="640"/>
        <w:rPr>
          <w:sz w:val="32"/>
          <w:szCs w:val="32"/>
        </w:rPr>
      </w:pPr>
      <w:r w:rsidRPr="00C32D55">
        <w:rPr>
          <w:rFonts w:hint="eastAsia"/>
          <w:sz w:val="32"/>
          <w:szCs w:val="32"/>
        </w:rPr>
        <w:t>X</w:t>
      </w:r>
      <w:r w:rsidRPr="00C32D55">
        <w:rPr>
          <w:rFonts w:hint="eastAsia"/>
          <w:sz w:val="32"/>
          <w:szCs w:val="32"/>
        </w:rPr>
        <w:t>月</w:t>
      </w:r>
      <w:r w:rsidRPr="00C32D55">
        <w:rPr>
          <w:rFonts w:hint="eastAsia"/>
          <w:sz w:val="32"/>
          <w:szCs w:val="32"/>
        </w:rPr>
        <w:t>X</w:t>
      </w:r>
      <w:r w:rsidRPr="00C32D55">
        <w:rPr>
          <w:rFonts w:hint="eastAsia"/>
          <w:sz w:val="32"/>
          <w:szCs w:val="32"/>
        </w:rPr>
        <w:t>日至</w:t>
      </w:r>
      <w:r w:rsidRPr="00C32D55">
        <w:rPr>
          <w:rFonts w:hint="eastAsia"/>
          <w:sz w:val="32"/>
          <w:szCs w:val="32"/>
        </w:rPr>
        <w:t>X</w:t>
      </w:r>
      <w:r w:rsidRPr="00C32D55">
        <w:rPr>
          <w:rFonts w:hint="eastAsia"/>
          <w:sz w:val="32"/>
          <w:szCs w:val="32"/>
        </w:rPr>
        <w:t>月</w:t>
      </w:r>
      <w:r w:rsidRPr="00C32D55">
        <w:rPr>
          <w:rFonts w:hint="eastAsia"/>
          <w:sz w:val="32"/>
          <w:szCs w:val="32"/>
        </w:rPr>
        <w:t>X</w:t>
      </w:r>
      <w:r w:rsidRPr="00C32D55">
        <w:rPr>
          <w:rFonts w:hint="eastAsia"/>
          <w:sz w:val="32"/>
          <w:szCs w:val="32"/>
        </w:rPr>
        <w:t>日</w:t>
      </w:r>
      <w:r w:rsidRPr="00D91A5E">
        <w:rPr>
          <w:sz w:val="32"/>
          <w:szCs w:val="32"/>
        </w:rPr>
        <w:t>，</w:t>
      </w:r>
      <w:r>
        <w:rPr>
          <w:rFonts w:hint="eastAsia"/>
          <w:sz w:val="32"/>
          <w:szCs w:val="32"/>
        </w:rPr>
        <w:t>经对</w:t>
      </w:r>
      <w:r w:rsidRPr="00D91A5E">
        <w:rPr>
          <w:sz w:val="32"/>
          <w:szCs w:val="32"/>
        </w:rPr>
        <w:t>全局移动警务终端</w:t>
      </w:r>
      <w:r>
        <w:rPr>
          <w:rFonts w:hint="eastAsia"/>
          <w:sz w:val="32"/>
          <w:szCs w:val="32"/>
        </w:rPr>
        <w:t>各系统使用情况进行数据分析</w:t>
      </w:r>
    </w:p>
    <w:p w14:paraId="74BC2C22" w14:textId="385BB504" w:rsidR="00C32D55" w:rsidRDefault="00D345F8" w:rsidP="00644ED7">
      <w:pPr>
        <w:widowControl w:val="0"/>
        <w:spacing w:line="579" w:lineRule="exact"/>
        <w:ind w:firstLineChars="0" w:firstLine="640"/>
        <w:rPr>
          <w:rFonts w:ascii="黑体" w:eastAsia="黑体"/>
          <w:sz w:val="32"/>
          <w:szCs w:val="32"/>
        </w:rPr>
      </w:pPr>
      <w:ins w:id="42" w:author="admin" w:date="2022-05-12T14:35:00Z">
        <w:r>
          <w:rPr>
            <w:rFonts w:hint="eastAsia"/>
            <w:color w:val="000000"/>
            <w:sz w:val="32"/>
            <w:szCs w:val="30"/>
            <w:shd w:val="clear" w:color="auto" w:fill="FFFFFF"/>
          </w:rPr>
          <w:t>北京铁路</w:t>
        </w:r>
      </w:ins>
      <w:ins w:id="43" w:author="admin" w:date="2022-05-12T15:58:00Z">
        <w:r w:rsidR="00D92AA6">
          <w:rPr>
            <w:rFonts w:hint="eastAsia"/>
            <w:color w:val="000000"/>
            <w:sz w:val="32"/>
            <w:szCs w:val="30"/>
            <w:shd w:val="clear" w:color="auto" w:fill="FFFFFF"/>
          </w:rPr>
          <w:t>公安</w:t>
        </w:r>
      </w:ins>
      <w:ins w:id="44" w:author="admin" w:date="2022-05-12T14:34:00Z">
        <w:r>
          <w:rPr>
            <w:color w:val="000000"/>
            <w:sz w:val="32"/>
            <w:szCs w:val="30"/>
            <w:shd w:val="clear" w:color="auto" w:fill="FFFFFF"/>
          </w:rPr>
          <w:t>移动警务平台共上线</w:t>
        </w:r>
      </w:ins>
      <w:ins w:id="45" w:author="admin" w:date="2022-05-12T15:58:00Z">
        <w:r w:rsidR="00D92AA6">
          <w:rPr>
            <w:color w:val="000000"/>
            <w:sz w:val="32"/>
            <w:szCs w:val="30"/>
            <w:shd w:val="clear" w:color="auto" w:fill="FFFFFF"/>
          </w:rPr>
          <w:t>1</w:t>
        </w:r>
      </w:ins>
      <w:ins w:id="46" w:author="admin" w:date="2022-05-12T14:35:00Z">
        <w:r>
          <w:rPr>
            <w:rFonts w:hint="eastAsia"/>
            <w:color w:val="000000"/>
            <w:sz w:val="32"/>
            <w:szCs w:val="30"/>
            <w:shd w:val="clear" w:color="auto" w:fill="FFFFFF"/>
          </w:rPr>
          <w:t>X</w:t>
        </w:r>
      </w:ins>
      <w:proofErr w:type="gramStart"/>
      <w:ins w:id="47" w:author="admin" w:date="2022-05-12T14:34:00Z">
        <w:r>
          <w:rPr>
            <w:color w:val="000000"/>
            <w:sz w:val="32"/>
            <w:szCs w:val="30"/>
            <w:shd w:val="clear" w:color="auto" w:fill="FFFFFF"/>
          </w:rPr>
          <w:t>个</w:t>
        </w:r>
        <w:proofErr w:type="gramEnd"/>
        <w:r>
          <w:rPr>
            <w:color w:val="000000"/>
            <w:sz w:val="32"/>
            <w:szCs w:val="30"/>
            <w:shd w:val="clear" w:color="auto" w:fill="FFFFFF"/>
          </w:rPr>
          <w:t>移动警务应用，</w:t>
        </w:r>
        <w:r w:rsidRPr="00031404">
          <w:rPr>
            <w:rFonts w:hint="eastAsia"/>
            <w:color w:val="000000"/>
            <w:sz w:val="32"/>
            <w:szCs w:val="30"/>
            <w:shd w:val="clear" w:color="auto" w:fill="FFFFFF"/>
          </w:rPr>
          <w:t>应用累计下载</w:t>
        </w:r>
        <w:r w:rsidRPr="00031404">
          <w:rPr>
            <w:rFonts w:hint="eastAsia"/>
            <w:color w:val="000000"/>
            <w:sz w:val="32"/>
            <w:szCs w:val="30"/>
            <w:shd w:val="clear" w:color="auto" w:fill="FFFFFF"/>
          </w:rPr>
          <w:t>1</w:t>
        </w:r>
        <w:r w:rsidRPr="00031404">
          <w:rPr>
            <w:rFonts w:hint="eastAsia"/>
            <w:color w:val="000000"/>
            <w:sz w:val="32"/>
            <w:szCs w:val="30"/>
            <w:shd w:val="clear" w:color="auto" w:fill="FFFFFF"/>
          </w:rPr>
          <w:t>万</w:t>
        </w:r>
        <w:r>
          <w:rPr>
            <w:rFonts w:hint="eastAsia"/>
            <w:color w:val="000000"/>
            <w:sz w:val="32"/>
            <w:szCs w:val="30"/>
            <w:shd w:val="clear" w:color="auto" w:fill="FFFFFF"/>
          </w:rPr>
          <w:t>5</w:t>
        </w:r>
        <w:r w:rsidRPr="00031404">
          <w:rPr>
            <w:rFonts w:hint="eastAsia"/>
            <w:color w:val="000000"/>
            <w:sz w:val="32"/>
            <w:szCs w:val="30"/>
            <w:shd w:val="clear" w:color="auto" w:fill="FFFFFF"/>
          </w:rPr>
          <w:t>千余次，累计使用点击</w:t>
        </w:r>
      </w:ins>
      <w:ins w:id="48" w:author="admin" w:date="2022-05-12T14:36:00Z">
        <w:r>
          <w:rPr>
            <w:rFonts w:hint="eastAsia"/>
            <w:color w:val="000000"/>
            <w:sz w:val="32"/>
            <w:szCs w:val="30"/>
            <w:shd w:val="clear" w:color="auto" w:fill="FFFFFF"/>
          </w:rPr>
          <w:t>X</w:t>
        </w:r>
        <w:r>
          <w:rPr>
            <w:color w:val="000000"/>
            <w:sz w:val="32"/>
            <w:szCs w:val="30"/>
            <w:shd w:val="clear" w:color="auto" w:fill="FFFFFF"/>
          </w:rPr>
          <w:t>X</w:t>
        </w:r>
        <w:r>
          <w:rPr>
            <w:rFonts w:hint="eastAsia"/>
            <w:color w:val="000000"/>
            <w:sz w:val="32"/>
            <w:szCs w:val="30"/>
            <w:shd w:val="clear" w:color="auto" w:fill="FFFFFF"/>
          </w:rPr>
          <w:t>X</w:t>
        </w:r>
      </w:ins>
      <w:ins w:id="49" w:author="admin" w:date="2022-05-12T14:34:00Z">
        <w:r w:rsidRPr="00031404">
          <w:rPr>
            <w:rFonts w:hint="eastAsia"/>
            <w:color w:val="000000"/>
            <w:sz w:val="32"/>
            <w:szCs w:val="30"/>
            <w:shd w:val="clear" w:color="auto" w:fill="FFFFFF"/>
          </w:rPr>
          <w:t>万余次</w:t>
        </w:r>
        <w:r w:rsidRPr="00031404">
          <w:rPr>
            <w:color w:val="000000"/>
            <w:sz w:val="32"/>
            <w:szCs w:val="30"/>
            <w:shd w:val="clear" w:color="auto" w:fill="FFFFFF"/>
          </w:rPr>
          <w:t>。</w:t>
        </w:r>
        <w:bookmarkStart w:id="50" w:name="_Hlk65747168"/>
        <w:r w:rsidRPr="00031404">
          <w:rPr>
            <w:rFonts w:hint="eastAsia"/>
            <w:color w:val="000000"/>
            <w:sz w:val="32"/>
            <w:szCs w:val="30"/>
            <w:shd w:val="clear" w:color="auto" w:fill="FFFFFF"/>
          </w:rPr>
          <w:t>本月下载量前</w:t>
        </w:r>
        <w:r>
          <w:rPr>
            <w:rFonts w:hint="eastAsia"/>
            <w:color w:val="000000"/>
            <w:sz w:val="32"/>
            <w:szCs w:val="30"/>
            <w:shd w:val="clear" w:color="auto" w:fill="FFFFFF"/>
          </w:rPr>
          <w:t>五</w:t>
        </w:r>
        <w:r w:rsidRPr="00031404">
          <w:rPr>
            <w:rFonts w:hint="eastAsia"/>
            <w:color w:val="000000"/>
            <w:sz w:val="32"/>
            <w:szCs w:val="30"/>
            <w:shd w:val="clear" w:color="auto" w:fill="FFFFFF"/>
          </w:rPr>
          <w:t>名的</w:t>
        </w:r>
      </w:ins>
      <w:ins w:id="51" w:author="admin" w:date="2022-05-12T14:36:00Z">
        <w:r>
          <w:rPr>
            <w:rFonts w:hint="eastAsia"/>
            <w:color w:val="000000"/>
            <w:sz w:val="32"/>
            <w:szCs w:val="30"/>
            <w:shd w:val="clear" w:color="auto" w:fill="FFFFFF"/>
          </w:rPr>
          <w:t>移动</w:t>
        </w:r>
      </w:ins>
      <w:ins w:id="52" w:author="admin" w:date="2022-05-12T14:34:00Z">
        <w:r w:rsidRPr="00031404">
          <w:rPr>
            <w:rFonts w:hint="eastAsia"/>
            <w:color w:val="000000"/>
            <w:sz w:val="32"/>
            <w:szCs w:val="30"/>
            <w:shd w:val="clear" w:color="auto" w:fill="FFFFFF"/>
          </w:rPr>
          <w:t>应用为：</w:t>
        </w:r>
      </w:ins>
      <w:ins w:id="53" w:author="admin" w:date="2022-05-12T14:35:00Z">
        <w:r>
          <w:rPr>
            <w:rFonts w:hint="eastAsia"/>
            <w:color w:val="000000"/>
            <w:sz w:val="32"/>
            <w:szCs w:val="30"/>
            <w:shd w:val="clear" w:color="auto" w:fill="FFFFFF"/>
          </w:rPr>
          <w:t>京铁警</w:t>
        </w:r>
      </w:ins>
      <w:ins w:id="54" w:author="admin" w:date="2022-05-12T14:36:00Z">
        <w:r>
          <w:rPr>
            <w:rFonts w:hint="eastAsia"/>
            <w:color w:val="000000"/>
            <w:sz w:val="32"/>
            <w:szCs w:val="30"/>
            <w:shd w:val="clear" w:color="auto" w:fill="FFFFFF"/>
          </w:rPr>
          <w:t>信</w:t>
        </w:r>
      </w:ins>
      <w:ins w:id="55" w:author="admin" w:date="2022-05-12T14:34:00Z">
        <w:r w:rsidRPr="00031404">
          <w:rPr>
            <w:rFonts w:hint="eastAsia"/>
            <w:color w:val="000000"/>
            <w:sz w:val="32"/>
            <w:szCs w:val="30"/>
            <w:shd w:val="clear" w:color="auto" w:fill="FFFFFF"/>
          </w:rPr>
          <w:t>（</w:t>
        </w:r>
        <w:r>
          <w:rPr>
            <w:rFonts w:hint="eastAsia"/>
            <w:color w:val="000000"/>
            <w:sz w:val="32"/>
            <w:szCs w:val="30"/>
            <w:shd w:val="clear" w:color="auto" w:fill="FFFFFF"/>
          </w:rPr>
          <w:t>57</w:t>
        </w:r>
        <w:r w:rsidRPr="00031404">
          <w:rPr>
            <w:rFonts w:hint="eastAsia"/>
            <w:color w:val="000000"/>
            <w:sz w:val="32"/>
            <w:szCs w:val="30"/>
            <w:shd w:val="clear" w:color="auto" w:fill="FFFFFF"/>
          </w:rPr>
          <w:t>次）、</w:t>
        </w:r>
      </w:ins>
      <w:ins w:id="56" w:author="admin" w:date="2022-05-12T14:36:00Z">
        <w:r>
          <w:rPr>
            <w:rFonts w:hint="eastAsia"/>
            <w:color w:val="000000"/>
            <w:sz w:val="32"/>
            <w:szCs w:val="30"/>
            <w:shd w:val="clear" w:color="auto" w:fill="FFFFFF"/>
          </w:rPr>
          <w:t>核查</w:t>
        </w:r>
      </w:ins>
      <w:ins w:id="57" w:author="admin" w:date="2022-05-12T14:42:00Z">
        <w:r w:rsidR="006175E3">
          <w:rPr>
            <w:rFonts w:hint="eastAsia"/>
            <w:color w:val="000000"/>
            <w:sz w:val="32"/>
            <w:szCs w:val="30"/>
            <w:shd w:val="clear" w:color="auto" w:fill="FFFFFF"/>
          </w:rPr>
          <w:t>系统</w:t>
        </w:r>
      </w:ins>
      <w:ins w:id="58" w:author="admin" w:date="2022-05-12T14:34:00Z">
        <w:r w:rsidRPr="00031404">
          <w:rPr>
            <w:rFonts w:hint="eastAsia"/>
            <w:color w:val="000000"/>
            <w:sz w:val="32"/>
            <w:szCs w:val="30"/>
            <w:shd w:val="clear" w:color="auto" w:fill="FFFFFF"/>
          </w:rPr>
          <w:t>（</w:t>
        </w:r>
        <w:r>
          <w:rPr>
            <w:rFonts w:hint="eastAsia"/>
            <w:color w:val="000000"/>
            <w:sz w:val="32"/>
            <w:szCs w:val="30"/>
            <w:shd w:val="clear" w:color="auto" w:fill="FFFFFF"/>
          </w:rPr>
          <w:t>29</w:t>
        </w:r>
        <w:r w:rsidRPr="00031404">
          <w:rPr>
            <w:rFonts w:hint="eastAsia"/>
            <w:color w:val="000000"/>
            <w:sz w:val="32"/>
            <w:szCs w:val="30"/>
            <w:shd w:val="clear" w:color="auto" w:fill="FFFFFF"/>
          </w:rPr>
          <w:t>次）、</w:t>
        </w:r>
      </w:ins>
      <w:ins w:id="59" w:author="admin" w:date="2022-05-12T14:42:00Z">
        <w:r w:rsidR="006175E3" w:rsidRPr="006175E3">
          <w:rPr>
            <w:rFonts w:hint="eastAsia"/>
            <w:color w:val="000000"/>
            <w:sz w:val="32"/>
            <w:szCs w:val="30"/>
            <w:shd w:val="clear" w:color="auto" w:fill="FFFFFF"/>
          </w:rPr>
          <w:t>接处</w:t>
        </w:r>
        <w:proofErr w:type="gramStart"/>
        <w:r w:rsidR="006175E3" w:rsidRPr="006175E3">
          <w:rPr>
            <w:rFonts w:hint="eastAsia"/>
            <w:color w:val="000000"/>
            <w:sz w:val="32"/>
            <w:szCs w:val="30"/>
            <w:shd w:val="clear" w:color="auto" w:fill="FFFFFF"/>
          </w:rPr>
          <w:t>警综合</w:t>
        </w:r>
        <w:proofErr w:type="gramEnd"/>
        <w:r w:rsidR="006175E3" w:rsidRPr="006175E3">
          <w:rPr>
            <w:rFonts w:hint="eastAsia"/>
            <w:color w:val="000000"/>
            <w:sz w:val="32"/>
            <w:szCs w:val="30"/>
            <w:shd w:val="clear" w:color="auto" w:fill="FFFFFF"/>
          </w:rPr>
          <w:t>系统</w:t>
        </w:r>
      </w:ins>
      <w:ins w:id="60" w:author="admin" w:date="2022-05-12T14:34:00Z">
        <w:r w:rsidRPr="00031404">
          <w:rPr>
            <w:rFonts w:hint="eastAsia"/>
            <w:color w:val="000000"/>
            <w:sz w:val="32"/>
            <w:szCs w:val="30"/>
            <w:shd w:val="clear" w:color="auto" w:fill="FFFFFF"/>
          </w:rPr>
          <w:t>（</w:t>
        </w:r>
        <w:r>
          <w:rPr>
            <w:rFonts w:hint="eastAsia"/>
            <w:color w:val="000000"/>
            <w:sz w:val="32"/>
            <w:szCs w:val="30"/>
            <w:shd w:val="clear" w:color="auto" w:fill="FFFFFF"/>
          </w:rPr>
          <w:t>7</w:t>
        </w:r>
        <w:r w:rsidRPr="00031404">
          <w:rPr>
            <w:rFonts w:hint="eastAsia"/>
            <w:color w:val="000000"/>
            <w:sz w:val="32"/>
            <w:szCs w:val="30"/>
            <w:shd w:val="clear" w:color="auto" w:fill="FFFFFF"/>
          </w:rPr>
          <w:t>次）</w:t>
        </w:r>
        <w:r>
          <w:rPr>
            <w:rFonts w:hint="eastAsia"/>
            <w:color w:val="000000"/>
            <w:sz w:val="32"/>
            <w:szCs w:val="30"/>
            <w:shd w:val="clear" w:color="auto" w:fill="FFFFFF"/>
          </w:rPr>
          <w:t>、</w:t>
        </w:r>
      </w:ins>
      <w:ins w:id="61" w:author="admin" w:date="2022-05-12T14:42:00Z">
        <w:r w:rsidR="006175E3" w:rsidRPr="006175E3">
          <w:rPr>
            <w:rFonts w:hint="eastAsia"/>
            <w:color w:val="000000"/>
            <w:sz w:val="32"/>
            <w:szCs w:val="30"/>
            <w:shd w:val="clear" w:color="auto" w:fill="FFFFFF"/>
          </w:rPr>
          <w:t>证照查验</w:t>
        </w:r>
      </w:ins>
      <w:ins w:id="62" w:author="admin" w:date="2022-05-12T14:34:00Z">
        <w:r w:rsidRPr="00031404">
          <w:rPr>
            <w:rFonts w:hint="eastAsia"/>
            <w:color w:val="000000"/>
            <w:sz w:val="32"/>
            <w:szCs w:val="30"/>
            <w:shd w:val="clear" w:color="auto" w:fill="FFFFFF"/>
          </w:rPr>
          <w:t>（</w:t>
        </w:r>
        <w:r>
          <w:rPr>
            <w:rFonts w:hint="eastAsia"/>
            <w:color w:val="000000"/>
            <w:sz w:val="32"/>
            <w:szCs w:val="30"/>
            <w:shd w:val="clear" w:color="auto" w:fill="FFFFFF"/>
          </w:rPr>
          <w:t>6</w:t>
        </w:r>
        <w:r w:rsidRPr="00031404">
          <w:rPr>
            <w:rFonts w:hint="eastAsia"/>
            <w:color w:val="000000"/>
            <w:sz w:val="32"/>
            <w:szCs w:val="30"/>
            <w:shd w:val="clear" w:color="auto" w:fill="FFFFFF"/>
          </w:rPr>
          <w:t>次）</w:t>
        </w:r>
        <w:r>
          <w:rPr>
            <w:rFonts w:hint="eastAsia"/>
            <w:color w:val="000000"/>
            <w:sz w:val="32"/>
            <w:szCs w:val="30"/>
            <w:shd w:val="clear" w:color="auto" w:fill="FFFFFF"/>
          </w:rPr>
          <w:t>、</w:t>
        </w:r>
      </w:ins>
      <w:ins w:id="63" w:author="admin" w:date="2022-05-12T14:43:00Z">
        <w:r w:rsidR="00B34CF5">
          <w:rPr>
            <w:rFonts w:hint="eastAsia"/>
            <w:color w:val="000000"/>
            <w:sz w:val="32"/>
            <w:szCs w:val="30"/>
            <w:shd w:val="clear" w:color="auto" w:fill="FFFFFF"/>
          </w:rPr>
          <w:t>加密对讲</w:t>
        </w:r>
        <w:r w:rsidR="00B34CF5" w:rsidRPr="00B34CF5">
          <w:rPr>
            <w:color w:val="000000"/>
            <w:sz w:val="32"/>
            <w:szCs w:val="30"/>
            <w:shd w:val="clear" w:color="auto" w:fill="FFFFFF"/>
          </w:rPr>
          <w:t>PDDS</w:t>
        </w:r>
      </w:ins>
      <w:ins w:id="64" w:author="admin" w:date="2022-05-12T14:34:00Z">
        <w:r>
          <w:rPr>
            <w:rFonts w:hint="eastAsia"/>
            <w:color w:val="000000"/>
            <w:sz w:val="32"/>
            <w:szCs w:val="30"/>
            <w:shd w:val="clear" w:color="auto" w:fill="FFFFFF"/>
          </w:rPr>
          <w:t>（</w:t>
        </w:r>
        <w:r>
          <w:rPr>
            <w:rFonts w:hint="eastAsia"/>
            <w:color w:val="000000"/>
            <w:sz w:val="32"/>
            <w:szCs w:val="30"/>
            <w:shd w:val="clear" w:color="auto" w:fill="FFFFFF"/>
          </w:rPr>
          <w:t>2</w:t>
        </w:r>
        <w:r>
          <w:rPr>
            <w:rFonts w:hint="eastAsia"/>
            <w:color w:val="000000"/>
            <w:sz w:val="32"/>
            <w:szCs w:val="30"/>
            <w:shd w:val="clear" w:color="auto" w:fill="FFFFFF"/>
          </w:rPr>
          <w:t>次）</w:t>
        </w:r>
        <w:r w:rsidRPr="00031404">
          <w:rPr>
            <w:rFonts w:hint="eastAsia"/>
            <w:color w:val="000000"/>
            <w:sz w:val="32"/>
            <w:szCs w:val="30"/>
            <w:shd w:val="clear" w:color="auto" w:fill="FFFFFF"/>
          </w:rPr>
          <w:t>。本月点击量前五名的</w:t>
        </w:r>
      </w:ins>
      <w:ins w:id="65" w:author="admin" w:date="2022-05-12T14:36:00Z">
        <w:r>
          <w:rPr>
            <w:rFonts w:hint="eastAsia"/>
            <w:color w:val="000000"/>
            <w:sz w:val="32"/>
            <w:szCs w:val="30"/>
            <w:shd w:val="clear" w:color="auto" w:fill="FFFFFF"/>
          </w:rPr>
          <w:t>移动</w:t>
        </w:r>
      </w:ins>
      <w:ins w:id="66" w:author="admin" w:date="2022-05-12T14:34:00Z">
        <w:r w:rsidRPr="00031404">
          <w:rPr>
            <w:rFonts w:hint="eastAsia"/>
            <w:color w:val="000000"/>
            <w:sz w:val="32"/>
            <w:szCs w:val="30"/>
            <w:shd w:val="clear" w:color="auto" w:fill="FFFFFF"/>
          </w:rPr>
          <w:t>应用为：</w:t>
        </w:r>
      </w:ins>
      <w:ins w:id="67" w:author="admin" w:date="2022-05-12T14:43:00Z">
        <w:r w:rsidR="00B34CF5" w:rsidRPr="00B34CF5">
          <w:rPr>
            <w:rFonts w:hint="eastAsia"/>
            <w:color w:val="000000"/>
            <w:sz w:val="32"/>
            <w:szCs w:val="30"/>
            <w:shd w:val="clear" w:color="auto" w:fill="FFFFFF"/>
          </w:rPr>
          <w:t>京铁警信</w:t>
        </w:r>
      </w:ins>
      <w:ins w:id="68" w:author="admin" w:date="2022-05-12T14:34:00Z">
        <w:r w:rsidRPr="00031404">
          <w:rPr>
            <w:rFonts w:hint="eastAsia"/>
            <w:color w:val="000000"/>
            <w:sz w:val="32"/>
            <w:szCs w:val="30"/>
            <w:shd w:val="clear" w:color="auto" w:fill="FFFFFF"/>
          </w:rPr>
          <w:t>（</w:t>
        </w:r>
        <w:r>
          <w:rPr>
            <w:rFonts w:hint="eastAsia"/>
            <w:color w:val="000000"/>
            <w:sz w:val="32"/>
            <w:szCs w:val="30"/>
            <w:shd w:val="clear" w:color="auto" w:fill="FFFFFF"/>
          </w:rPr>
          <w:t>500</w:t>
        </w:r>
        <w:r w:rsidRPr="00031404">
          <w:rPr>
            <w:rFonts w:hint="eastAsia"/>
            <w:color w:val="000000"/>
            <w:sz w:val="32"/>
            <w:szCs w:val="30"/>
            <w:shd w:val="clear" w:color="auto" w:fill="FFFFFF"/>
          </w:rPr>
          <w:t>次）</w:t>
        </w:r>
        <w:r>
          <w:rPr>
            <w:rFonts w:hint="eastAsia"/>
            <w:color w:val="000000"/>
            <w:sz w:val="32"/>
            <w:szCs w:val="30"/>
            <w:shd w:val="clear" w:color="auto" w:fill="FFFFFF"/>
          </w:rPr>
          <w:t>、</w:t>
        </w:r>
      </w:ins>
      <w:ins w:id="69" w:author="admin" w:date="2022-05-12T14:43:00Z">
        <w:r w:rsidR="00B34CF5" w:rsidRPr="00B34CF5">
          <w:rPr>
            <w:rFonts w:hint="eastAsia"/>
            <w:color w:val="000000"/>
            <w:sz w:val="32"/>
            <w:szCs w:val="30"/>
            <w:shd w:val="clear" w:color="auto" w:fill="FFFFFF"/>
          </w:rPr>
          <w:t>核查系统</w:t>
        </w:r>
      </w:ins>
      <w:ins w:id="70" w:author="admin" w:date="2022-05-12T14:34:00Z">
        <w:r w:rsidRPr="00031404">
          <w:rPr>
            <w:rFonts w:hint="eastAsia"/>
            <w:color w:val="000000"/>
            <w:sz w:val="32"/>
            <w:szCs w:val="30"/>
            <w:shd w:val="clear" w:color="auto" w:fill="FFFFFF"/>
          </w:rPr>
          <w:t>（</w:t>
        </w:r>
        <w:r>
          <w:rPr>
            <w:rFonts w:hint="eastAsia"/>
            <w:color w:val="000000"/>
            <w:sz w:val="32"/>
            <w:szCs w:val="30"/>
            <w:shd w:val="clear" w:color="auto" w:fill="FFFFFF"/>
          </w:rPr>
          <w:t>387</w:t>
        </w:r>
        <w:r w:rsidRPr="00031404">
          <w:rPr>
            <w:rFonts w:hint="eastAsia"/>
            <w:color w:val="000000"/>
            <w:sz w:val="32"/>
            <w:szCs w:val="30"/>
            <w:shd w:val="clear" w:color="auto" w:fill="FFFFFF"/>
          </w:rPr>
          <w:t>次）、</w:t>
        </w:r>
      </w:ins>
      <w:ins w:id="71" w:author="admin" w:date="2022-05-12T14:43:00Z">
        <w:r w:rsidR="00B34CF5" w:rsidRPr="00B34CF5">
          <w:rPr>
            <w:rFonts w:hint="eastAsia"/>
            <w:color w:val="000000"/>
            <w:sz w:val="32"/>
            <w:szCs w:val="30"/>
            <w:shd w:val="clear" w:color="auto" w:fill="FFFFFF"/>
          </w:rPr>
          <w:t>接处</w:t>
        </w:r>
        <w:proofErr w:type="gramStart"/>
        <w:r w:rsidR="00B34CF5" w:rsidRPr="00B34CF5">
          <w:rPr>
            <w:rFonts w:hint="eastAsia"/>
            <w:color w:val="000000"/>
            <w:sz w:val="32"/>
            <w:szCs w:val="30"/>
            <w:shd w:val="clear" w:color="auto" w:fill="FFFFFF"/>
          </w:rPr>
          <w:t>警综合</w:t>
        </w:r>
        <w:proofErr w:type="gramEnd"/>
        <w:r w:rsidR="00B34CF5" w:rsidRPr="00B34CF5">
          <w:rPr>
            <w:rFonts w:hint="eastAsia"/>
            <w:color w:val="000000"/>
            <w:sz w:val="32"/>
            <w:szCs w:val="30"/>
            <w:shd w:val="clear" w:color="auto" w:fill="FFFFFF"/>
          </w:rPr>
          <w:t>系统</w:t>
        </w:r>
      </w:ins>
      <w:ins w:id="72" w:author="admin" w:date="2022-05-12T14:34:00Z">
        <w:r w:rsidRPr="00031404">
          <w:rPr>
            <w:rFonts w:hint="eastAsia"/>
            <w:color w:val="000000"/>
            <w:sz w:val="32"/>
            <w:szCs w:val="30"/>
            <w:shd w:val="clear" w:color="auto" w:fill="FFFFFF"/>
          </w:rPr>
          <w:t>（</w:t>
        </w:r>
        <w:r>
          <w:rPr>
            <w:rFonts w:hint="eastAsia"/>
            <w:color w:val="000000"/>
            <w:sz w:val="32"/>
            <w:szCs w:val="30"/>
            <w:shd w:val="clear" w:color="auto" w:fill="FFFFFF"/>
          </w:rPr>
          <w:t>195</w:t>
        </w:r>
        <w:r w:rsidRPr="00031404">
          <w:rPr>
            <w:rFonts w:hint="eastAsia"/>
            <w:color w:val="000000"/>
            <w:sz w:val="32"/>
            <w:szCs w:val="30"/>
            <w:shd w:val="clear" w:color="auto" w:fill="FFFFFF"/>
          </w:rPr>
          <w:t>次）</w:t>
        </w:r>
        <w:r>
          <w:rPr>
            <w:rFonts w:hint="eastAsia"/>
            <w:color w:val="000000"/>
            <w:sz w:val="32"/>
            <w:szCs w:val="30"/>
            <w:shd w:val="clear" w:color="auto" w:fill="FFFFFF"/>
          </w:rPr>
          <w:t>、</w:t>
        </w:r>
      </w:ins>
      <w:ins w:id="73" w:author="admin" w:date="2022-05-12T14:43:00Z">
        <w:r w:rsidR="00B34CF5" w:rsidRPr="00B34CF5">
          <w:rPr>
            <w:rFonts w:hint="eastAsia"/>
            <w:color w:val="000000"/>
            <w:sz w:val="32"/>
            <w:szCs w:val="30"/>
            <w:shd w:val="clear" w:color="auto" w:fill="FFFFFF"/>
          </w:rPr>
          <w:t>证照查验</w:t>
        </w:r>
      </w:ins>
      <w:ins w:id="74" w:author="admin" w:date="2022-05-12T14:34:00Z">
        <w:r w:rsidRPr="00031404">
          <w:rPr>
            <w:rFonts w:hint="eastAsia"/>
            <w:color w:val="000000"/>
            <w:sz w:val="32"/>
            <w:szCs w:val="30"/>
            <w:shd w:val="clear" w:color="auto" w:fill="FFFFFF"/>
          </w:rPr>
          <w:t>（</w:t>
        </w:r>
        <w:r>
          <w:rPr>
            <w:rFonts w:hint="eastAsia"/>
            <w:color w:val="000000"/>
            <w:sz w:val="32"/>
            <w:szCs w:val="30"/>
            <w:shd w:val="clear" w:color="auto" w:fill="FFFFFF"/>
          </w:rPr>
          <w:t>131</w:t>
        </w:r>
        <w:r>
          <w:rPr>
            <w:rFonts w:hint="eastAsia"/>
            <w:color w:val="000000"/>
            <w:sz w:val="32"/>
            <w:szCs w:val="30"/>
            <w:shd w:val="clear" w:color="auto" w:fill="FFFFFF"/>
          </w:rPr>
          <w:t>次）</w:t>
        </w:r>
        <w:r w:rsidRPr="00031404">
          <w:rPr>
            <w:rFonts w:hint="eastAsia"/>
            <w:color w:val="000000"/>
            <w:sz w:val="32"/>
            <w:szCs w:val="30"/>
            <w:shd w:val="clear" w:color="auto" w:fill="FFFFFF"/>
          </w:rPr>
          <w:t>、</w:t>
        </w:r>
      </w:ins>
      <w:ins w:id="75" w:author="admin" w:date="2022-05-12T14:43:00Z">
        <w:r w:rsidR="00B34CF5" w:rsidRPr="00B34CF5">
          <w:rPr>
            <w:rFonts w:hint="eastAsia"/>
            <w:color w:val="000000"/>
            <w:sz w:val="32"/>
            <w:szCs w:val="30"/>
            <w:shd w:val="clear" w:color="auto" w:fill="FFFFFF"/>
          </w:rPr>
          <w:t>加密对讲</w:t>
        </w:r>
        <w:r w:rsidR="00B34CF5" w:rsidRPr="00B34CF5">
          <w:rPr>
            <w:rFonts w:hint="eastAsia"/>
            <w:color w:val="000000"/>
            <w:sz w:val="32"/>
            <w:szCs w:val="30"/>
            <w:shd w:val="clear" w:color="auto" w:fill="FFFFFF"/>
          </w:rPr>
          <w:t>PDDS</w:t>
        </w:r>
      </w:ins>
      <w:ins w:id="76" w:author="admin" w:date="2022-05-12T14:34:00Z">
        <w:r w:rsidRPr="00031404">
          <w:rPr>
            <w:rFonts w:hint="eastAsia"/>
            <w:color w:val="000000"/>
            <w:sz w:val="32"/>
            <w:szCs w:val="30"/>
            <w:shd w:val="clear" w:color="auto" w:fill="FFFFFF"/>
          </w:rPr>
          <w:t>（</w:t>
        </w:r>
        <w:r>
          <w:rPr>
            <w:rFonts w:hint="eastAsia"/>
            <w:color w:val="000000"/>
            <w:sz w:val="32"/>
            <w:szCs w:val="30"/>
            <w:shd w:val="clear" w:color="auto" w:fill="FFFFFF"/>
          </w:rPr>
          <w:t>58</w:t>
        </w:r>
        <w:r>
          <w:rPr>
            <w:rFonts w:hint="eastAsia"/>
            <w:color w:val="000000"/>
            <w:sz w:val="32"/>
            <w:szCs w:val="30"/>
            <w:shd w:val="clear" w:color="auto" w:fill="FFFFFF"/>
          </w:rPr>
          <w:t>次）</w:t>
        </w:r>
        <w:r w:rsidRPr="00031404">
          <w:rPr>
            <w:rFonts w:hint="eastAsia"/>
            <w:color w:val="000000"/>
            <w:sz w:val="32"/>
            <w:szCs w:val="30"/>
            <w:shd w:val="clear" w:color="auto" w:fill="FFFFFF"/>
          </w:rPr>
          <w:t>；</w:t>
        </w:r>
      </w:ins>
      <w:bookmarkEnd w:id="50"/>
      <w:ins w:id="77" w:author="admin" w:date="2022-05-12T14:38:00Z">
        <w:r w:rsidR="006175E3">
          <w:rPr>
            <w:rFonts w:hint="eastAsia"/>
            <w:color w:val="000000"/>
            <w:sz w:val="32"/>
            <w:szCs w:val="30"/>
            <w:shd w:val="clear" w:color="auto" w:fill="FFFFFF"/>
          </w:rPr>
          <w:t>各单位</w:t>
        </w:r>
      </w:ins>
      <w:ins w:id="78" w:author="admin" w:date="2022-05-12T14:34:00Z">
        <w:r w:rsidRPr="00661857">
          <w:rPr>
            <w:rFonts w:hint="eastAsia"/>
            <w:color w:val="000000"/>
            <w:sz w:val="32"/>
            <w:szCs w:val="30"/>
            <w:shd w:val="clear" w:color="auto" w:fill="FFFFFF"/>
          </w:rPr>
          <w:t>本月</w:t>
        </w:r>
        <w:r w:rsidRPr="009F233A">
          <w:rPr>
            <w:rFonts w:hint="eastAsia"/>
            <w:color w:val="000000"/>
            <w:sz w:val="32"/>
            <w:szCs w:val="30"/>
            <w:shd w:val="clear" w:color="auto" w:fill="FFFFFF"/>
          </w:rPr>
          <w:t>点击量</w:t>
        </w:r>
      </w:ins>
      <w:ins w:id="79" w:author="admin" w:date="2022-05-12T14:39:00Z">
        <w:r w:rsidR="006175E3">
          <w:rPr>
            <w:rFonts w:hint="eastAsia"/>
            <w:color w:val="000000"/>
            <w:sz w:val="32"/>
            <w:szCs w:val="30"/>
            <w:shd w:val="clear" w:color="auto" w:fill="FFFFFF"/>
          </w:rPr>
          <w:t>排名</w:t>
        </w:r>
        <w:r w:rsidR="006175E3">
          <w:rPr>
            <w:rFonts w:hint="eastAsia"/>
            <w:color w:val="000000"/>
            <w:sz w:val="32"/>
            <w:szCs w:val="30"/>
            <w:shd w:val="clear" w:color="auto" w:fill="FFFFFF"/>
          </w:rPr>
          <w:t>:</w:t>
        </w:r>
        <w:r w:rsidR="006175E3">
          <w:rPr>
            <w:rFonts w:hint="eastAsia"/>
            <w:color w:val="000000"/>
            <w:sz w:val="32"/>
            <w:szCs w:val="30"/>
            <w:shd w:val="clear" w:color="auto" w:fill="FFFFFF"/>
          </w:rPr>
          <w:t>北京处</w:t>
        </w:r>
      </w:ins>
      <w:ins w:id="80" w:author="admin" w:date="2022-05-12T14:34:00Z">
        <w:r w:rsidRPr="009F233A">
          <w:rPr>
            <w:rFonts w:hint="eastAsia"/>
            <w:color w:val="000000"/>
            <w:sz w:val="32"/>
            <w:szCs w:val="30"/>
            <w:shd w:val="clear" w:color="auto" w:fill="FFFFFF"/>
          </w:rPr>
          <w:t>（</w:t>
        </w:r>
        <w:r w:rsidRPr="00E70893">
          <w:rPr>
            <w:color w:val="000000"/>
            <w:sz w:val="32"/>
            <w:szCs w:val="30"/>
            <w:shd w:val="clear" w:color="auto" w:fill="FFFFFF"/>
          </w:rPr>
          <w:t>62046</w:t>
        </w:r>
        <w:r>
          <w:rPr>
            <w:rFonts w:hint="eastAsia"/>
            <w:color w:val="000000"/>
            <w:sz w:val="32"/>
            <w:szCs w:val="30"/>
            <w:shd w:val="clear" w:color="auto" w:fill="FFFFFF"/>
          </w:rPr>
          <w:t>次）、</w:t>
        </w:r>
      </w:ins>
      <w:ins w:id="81" w:author="admin" w:date="2022-05-12T14:39:00Z">
        <w:r w:rsidR="006175E3">
          <w:rPr>
            <w:rFonts w:hint="eastAsia"/>
            <w:color w:val="000000"/>
            <w:sz w:val="32"/>
            <w:szCs w:val="30"/>
            <w:shd w:val="clear" w:color="auto" w:fill="FFFFFF"/>
          </w:rPr>
          <w:t>天津处</w:t>
        </w:r>
      </w:ins>
      <w:ins w:id="82" w:author="admin" w:date="2022-05-12T14:34:00Z">
        <w:r w:rsidRPr="009F233A">
          <w:rPr>
            <w:rFonts w:hint="eastAsia"/>
            <w:color w:val="000000"/>
            <w:sz w:val="32"/>
            <w:szCs w:val="30"/>
            <w:shd w:val="clear" w:color="auto" w:fill="FFFFFF"/>
          </w:rPr>
          <w:t>（</w:t>
        </w:r>
        <w:r w:rsidRPr="00E70893">
          <w:rPr>
            <w:color w:val="000000"/>
            <w:sz w:val="32"/>
            <w:szCs w:val="30"/>
            <w:shd w:val="clear" w:color="auto" w:fill="FFFFFF"/>
          </w:rPr>
          <w:t>4925</w:t>
        </w:r>
        <w:r>
          <w:rPr>
            <w:rFonts w:hint="eastAsia"/>
            <w:color w:val="000000"/>
            <w:sz w:val="32"/>
            <w:szCs w:val="30"/>
            <w:shd w:val="clear" w:color="auto" w:fill="FFFFFF"/>
          </w:rPr>
          <w:t>5</w:t>
        </w:r>
        <w:r w:rsidRPr="009F233A">
          <w:rPr>
            <w:rFonts w:hint="eastAsia"/>
            <w:color w:val="000000"/>
            <w:sz w:val="32"/>
            <w:szCs w:val="30"/>
            <w:shd w:val="clear" w:color="auto" w:fill="FFFFFF"/>
          </w:rPr>
          <w:t>次）</w:t>
        </w:r>
        <w:r>
          <w:rPr>
            <w:rFonts w:hint="eastAsia"/>
            <w:color w:val="000000"/>
            <w:sz w:val="32"/>
            <w:szCs w:val="30"/>
            <w:shd w:val="clear" w:color="auto" w:fill="FFFFFF"/>
          </w:rPr>
          <w:t>、</w:t>
        </w:r>
      </w:ins>
      <w:ins w:id="83" w:author="admin" w:date="2022-05-12T14:39:00Z">
        <w:r w:rsidR="006175E3">
          <w:rPr>
            <w:rFonts w:hint="eastAsia"/>
            <w:color w:val="000000"/>
            <w:sz w:val="32"/>
            <w:szCs w:val="30"/>
            <w:shd w:val="clear" w:color="auto" w:fill="FFFFFF"/>
          </w:rPr>
          <w:t>石家庄处</w:t>
        </w:r>
      </w:ins>
      <w:ins w:id="84" w:author="admin" w:date="2022-05-12T14:34:00Z">
        <w:r w:rsidRPr="009F233A">
          <w:rPr>
            <w:rFonts w:hint="eastAsia"/>
            <w:color w:val="000000"/>
            <w:sz w:val="32"/>
            <w:szCs w:val="30"/>
            <w:shd w:val="clear" w:color="auto" w:fill="FFFFFF"/>
          </w:rPr>
          <w:t>（</w:t>
        </w:r>
        <w:r w:rsidRPr="00E70893">
          <w:rPr>
            <w:color w:val="000000"/>
            <w:sz w:val="32"/>
            <w:szCs w:val="30"/>
            <w:shd w:val="clear" w:color="auto" w:fill="FFFFFF"/>
          </w:rPr>
          <w:t>30641</w:t>
        </w:r>
        <w:r>
          <w:rPr>
            <w:rFonts w:hint="eastAsia"/>
            <w:color w:val="000000"/>
            <w:sz w:val="32"/>
            <w:szCs w:val="30"/>
            <w:shd w:val="clear" w:color="auto" w:fill="FFFFFF"/>
          </w:rPr>
          <w:t>次）、</w:t>
        </w:r>
      </w:ins>
      <w:ins w:id="85" w:author="admin" w:date="2022-05-12T14:39:00Z">
        <w:r w:rsidR="006175E3">
          <w:rPr>
            <w:rFonts w:hint="eastAsia"/>
            <w:color w:val="000000"/>
            <w:sz w:val="32"/>
            <w:szCs w:val="30"/>
            <w:shd w:val="clear" w:color="auto" w:fill="FFFFFF"/>
          </w:rPr>
          <w:t>神华处</w:t>
        </w:r>
      </w:ins>
      <w:ins w:id="86" w:author="admin" w:date="2022-05-12T14:34:00Z">
        <w:r>
          <w:rPr>
            <w:rFonts w:hint="eastAsia"/>
            <w:color w:val="000000"/>
            <w:sz w:val="32"/>
            <w:szCs w:val="30"/>
            <w:shd w:val="clear" w:color="auto" w:fill="FFFFFF"/>
          </w:rPr>
          <w:t>（</w:t>
        </w:r>
        <w:r w:rsidRPr="00E70893">
          <w:rPr>
            <w:color w:val="000000"/>
            <w:sz w:val="32"/>
            <w:szCs w:val="30"/>
            <w:shd w:val="clear" w:color="auto" w:fill="FFFFFF"/>
          </w:rPr>
          <w:t>15670</w:t>
        </w:r>
        <w:r>
          <w:rPr>
            <w:rFonts w:hint="eastAsia"/>
            <w:color w:val="000000"/>
            <w:sz w:val="32"/>
            <w:szCs w:val="30"/>
            <w:shd w:val="clear" w:color="auto" w:fill="FFFFFF"/>
          </w:rPr>
          <w:t>次）、</w:t>
        </w:r>
      </w:ins>
      <w:ins w:id="87" w:author="admin" w:date="2022-05-12T14:39:00Z">
        <w:r w:rsidR="006175E3">
          <w:rPr>
            <w:rFonts w:hint="eastAsia"/>
            <w:color w:val="000000"/>
            <w:sz w:val="32"/>
            <w:szCs w:val="30"/>
            <w:shd w:val="clear" w:color="auto" w:fill="FFFFFF"/>
          </w:rPr>
          <w:t>局机关</w:t>
        </w:r>
      </w:ins>
      <w:ins w:id="88" w:author="admin" w:date="2022-05-12T14:34:00Z">
        <w:r w:rsidRPr="009F233A">
          <w:rPr>
            <w:rFonts w:hint="eastAsia"/>
            <w:color w:val="000000"/>
            <w:sz w:val="32"/>
            <w:szCs w:val="30"/>
            <w:shd w:val="clear" w:color="auto" w:fill="FFFFFF"/>
          </w:rPr>
          <w:t>（</w:t>
        </w:r>
        <w:r w:rsidRPr="00E70893">
          <w:rPr>
            <w:color w:val="000000"/>
            <w:sz w:val="32"/>
            <w:szCs w:val="30"/>
            <w:shd w:val="clear" w:color="auto" w:fill="FFFFFF"/>
          </w:rPr>
          <w:t>13424</w:t>
        </w:r>
        <w:r w:rsidRPr="009F233A">
          <w:rPr>
            <w:rFonts w:hint="eastAsia"/>
            <w:color w:val="000000"/>
            <w:sz w:val="32"/>
            <w:szCs w:val="30"/>
            <w:shd w:val="clear" w:color="auto" w:fill="FFFFFF"/>
          </w:rPr>
          <w:t>次）；</w:t>
        </w:r>
      </w:ins>
    </w:p>
    <w:p w14:paraId="71F60A5C" w14:textId="4ACF0347" w:rsidR="00C93F6C" w:rsidRDefault="002657A3" w:rsidP="00D24E7B">
      <w:pPr>
        <w:widowControl w:val="0"/>
        <w:spacing w:line="579" w:lineRule="exact"/>
        <w:ind w:firstLineChars="0" w:firstLine="640"/>
        <w:rPr>
          <w:ins w:id="89" w:author="admin" w:date="2022-05-12T14:37:00Z"/>
          <w:sz w:val="32"/>
          <w:szCs w:val="32"/>
        </w:rPr>
      </w:pPr>
      <w:commentRangeStart w:id="90"/>
      <w:r>
        <w:rPr>
          <w:rFonts w:hint="eastAsia"/>
          <w:sz w:val="32"/>
          <w:szCs w:val="32"/>
        </w:rPr>
        <w:t>全局主要</w:t>
      </w:r>
      <w:r w:rsidR="00313385">
        <w:rPr>
          <w:rFonts w:hint="eastAsia"/>
          <w:sz w:val="32"/>
          <w:szCs w:val="32"/>
        </w:rPr>
        <w:t>实战单位</w:t>
      </w:r>
      <w:r>
        <w:rPr>
          <w:rFonts w:hint="eastAsia"/>
          <w:sz w:val="32"/>
          <w:szCs w:val="32"/>
        </w:rPr>
        <w:t>领导</w:t>
      </w:r>
      <w:r w:rsidR="00313385">
        <w:rPr>
          <w:rFonts w:hint="eastAsia"/>
          <w:sz w:val="32"/>
          <w:szCs w:val="32"/>
        </w:rPr>
        <w:t>终端使用</w:t>
      </w:r>
      <w:r>
        <w:rPr>
          <w:rFonts w:hint="eastAsia"/>
          <w:sz w:val="32"/>
          <w:szCs w:val="32"/>
        </w:rPr>
        <w:t>情况</w:t>
      </w:r>
      <w:commentRangeEnd w:id="90"/>
      <w:r w:rsidR="006175E3">
        <w:rPr>
          <w:rStyle w:val="ae"/>
        </w:rPr>
        <w:commentReference w:id="90"/>
      </w:r>
    </w:p>
    <w:p w14:paraId="09E3D09E" w14:textId="77777777" w:rsidR="00D345F8" w:rsidRDefault="00D345F8" w:rsidP="00D24E7B">
      <w:pPr>
        <w:widowControl w:val="0"/>
        <w:spacing w:line="579" w:lineRule="exact"/>
        <w:ind w:firstLineChars="0" w:firstLine="640"/>
        <w:rPr>
          <w:sz w:val="32"/>
          <w:szCs w:val="32"/>
          <w:u w:val="single"/>
        </w:rPr>
      </w:pPr>
    </w:p>
    <w:p w14:paraId="06F86EED" w14:textId="77777777" w:rsidR="000605A0" w:rsidRPr="00D91A5E" w:rsidRDefault="000605A0" w:rsidP="000605A0">
      <w:pPr>
        <w:widowControl w:val="0"/>
        <w:spacing w:line="579" w:lineRule="exact"/>
        <w:ind w:left="632" w:hangingChars="200" w:hanging="632"/>
        <w:rPr>
          <w:sz w:val="32"/>
          <w:szCs w:val="32"/>
          <w:u w:val="single"/>
        </w:rPr>
      </w:pPr>
      <w:r w:rsidRPr="00D91A5E">
        <w:rPr>
          <w:sz w:val="32"/>
          <w:szCs w:val="32"/>
          <w:u w:val="single"/>
        </w:rPr>
        <w:t xml:space="preserve">                                         </w:t>
      </w:r>
      <w:r w:rsidRPr="00D91A5E">
        <w:rPr>
          <w:sz w:val="32"/>
          <w:szCs w:val="32"/>
          <w:u w:val="single"/>
        </w:rPr>
        <w:t xml:space="preserve">　　</w:t>
      </w:r>
      <w:r w:rsidRPr="00D91A5E">
        <w:rPr>
          <w:sz w:val="32"/>
          <w:szCs w:val="32"/>
          <w:u w:val="single"/>
        </w:rPr>
        <w:t xml:space="preserve">       </w:t>
      </w:r>
      <w:r w:rsidRPr="00D91A5E">
        <w:rPr>
          <w:sz w:val="32"/>
          <w:szCs w:val="32"/>
          <w:u w:val="single"/>
        </w:rPr>
        <w:t xml:space="preserve">　</w:t>
      </w:r>
      <w:r w:rsidRPr="00D91A5E">
        <w:rPr>
          <w:sz w:val="32"/>
          <w:szCs w:val="32"/>
          <w:u w:val="single"/>
        </w:rPr>
        <w:t xml:space="preserve">     </w:t>
      </w:r>
    </w:p>
    <w:p w14:paraId="03C4252F" w14:textId="77777777" w:rsidR="000605A0" w:rsidRPr="00D91A5E" w:rsidRDefault="000605A0" w:rsidP="000605A0">
      <w:pPr>
        <w:widowControl w:val="0"/>
        <w:tabs>
          <w:tab w:val="left" w:pos="5820"/>
        </w:tabs>
        <w:spacing w:line="579" w:lineRule="exact"/>
        <w:ind w:leftChars="76" w:left="939" w:hangingChars="250" w:hanging="790"/>
        <w:rPr>
          <w:sz w:val="32"/>
          <w:szCs w:val="32"/>
          <w:lang w:val="zh-CN"/>
        </w:rPr>
      </w:pPr>
      <w:r w:rsidRPr="00D91A5E">
        <w:rPr>
          <w:rFonts w:eastAsia="宋体"/>
          <w:sz w:val="32"/>
          <w:szCs w:val="32"/>
        </w:rPr>
        <w:t>本期编辑：</w:t>
      </w:r>
      <w:proofErr w:type="gramStart"/>
      <w:r w:rsidR="00BB7884" w:rsidRPr="00D91A5E">
        <w:rPr>
          <w:rFonts w:eastAsia="宋体"/>
          <w:sz w:val="32"/>
          <w:szCs w:val="32"/>
        </w:rPr>
        <w:t>吴建虎</w:t>
      </w:r>
      <w:proofErr w:type="gramEnd"/>
      <w:r w:rsidRPr="00D91A5E">
        <w:rPr>
          <w:rFonts w:eastAsia="宋体"/>
          <w:sz w:val="32"/>
          <w:szCs w:val="32"/>
        </w:rPr>
        <w:t xml:space="preserve">                         </w:t>
      </w:r>
      <w:r w:rsidRPr="00D91A5E">
        <w:rPr>
          <w:rFonts w:eastAsia="宋体"/>
          <w:sz w:val="32"/>
          <w:szCs w:val="32"/>
        </w:rPr>
        <w:t>核稿：</w:t>
      </w:r>
      <w:r w:rsidR="00BB7884" w:rsidRPr="00D91A5E">
        <w:rPr>
          <w:rFonts w:eastAsia="宋体"/>
          <w:sz w:val="32"/>
          <w:szCs w:val="32"/>
        </w:rPr>
        <w:t>王朝辉</w:t>
      </w:r>
    </w:p>
    <w:sectPr w:rsidR="000605A0" w:rsidRPr="00D91A5E" w:rsidSect="008A0C31">
      <w:headerReference w:type="even" r:id="rId15"/>
      <w:headerReference w:type="default" r:id="rId16"/>
      <w:footerReference w:type="even" r:id="rId17"/>
      <w:footerReference w:type="default" r:id="rId18"/>
      <w:headerReference w:type="first" r:id="rId19"/>
      <w:footerReference w:type="first" r:id="rId20"/>
      <w:type w:val="continuous"/>
      <w:pgSz w:w="11906" w:h="16838"/>
      <w:pgMar w:top="2098" w:right="1474" w:bottom="1985" w:left="1588" w:header="1418" w:footer="992" w:gutter="0"/>
      <w:pgNumType w:fmt="numberInDash"/>
      <w:cols w:space="720"/>
      <w:docGrid w:type="linesAndChars" w:linePitch="579" w:charSpace="-8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 w:author="admin" w:date="2022-05-12T11:04:00Z" w:initials="MJ">
    <w:p w14:paraId="5C9CDBB3" w14:textId="1967A1D2" w:rsidR="005C4B9A" w:rsidRDefault="005C4B9A" w:rsidP="005C4B9A">
      <w:pPr>
        <w:pStyle w:val="af"/>
        <w:ind w:firstLine="412"/>
      </w:pPr>
      <w:r>
        <w:rPr>
          <w:rStyle w:val="ae"/>
        </w:rPr>
        <w:annotationRef/>
      </w:r>
      <w:r>
        <w:rPr>
          <w:rFonts w:hint="eastAsia"/>
        </w:rPr>
        <w:t>局机关所有人员的核查都记为支援干警</w:t>
      </w:r>
    </w:p>
  </w:comment>
  <w:comment w:id="27" w:author="admin" w:date="2022-05-12T11:06:00Z" w:initials="MJ">
    <w:p w14:paraId="0A56A52D" w14:textId="7CD182CC" w:rsidR="005C4B9A" w:rsidRDefault="005C4B9A">
      <w:pPr>
        <w:pStyle w:val="af"/>
        <w:ind w:firstLine="412"/>
      </w:pPr>
      <w:r>
        <w:rPr>
          <w:rStyle w:val="ae"/>
        </w:rPr>
        <w:annotationRef/>
      </w:r>
      <w:r>
        <w:rPr>
          <w:rFonts w:hint="eastAsia"/>
        </w:rPr>
        <w:t>只有核查统计数据</w:t>
      </w:r>
    </w:p>
  </w:comment>
  <w:comment w:id="28" w:author="admin" w:date="2022-05-12T11:12:00Z" w:initials="MJ">
    <w:p w14:paraId="60C88D19" w14:textId="5B5816D6" w:rsidR="00DD3A98" w:rsidRDefault="00DD3A98">
      <w:pPr>
        <w:pStyle w:val="af"/>
        <w:ind w:firstLine="412"/>
      </w:pPr>
      <w:r>
        <w:rPr>
          <w:rStyle w:val="ae"/>
        </w:rPr>
        <w:annotationRef/>
      </w:r>
      <w:r w:rsidR="00960E5A">
        <w:rPr>
          <w:rFonts w:hint="eastAsia"/>
        </w:rPr>
        <w:t>重</w:t>
      </w:r>
      <w:r>
        <w:rPr>
          <w:rFonts w:hint="eastAsia"/>
        </w:rPr>
        <w:t>点站点</w:t>
      </w:r>
      <w:r w:rsidR="00960E5A">
        <w:rPr>
          <w:rFonts w:hint="eastAsia"/>
        </w:rPr>
        <w:t>基本为</w:t>
      </w:r>
      <w:r>
        <w:rPr>
          <w:rFonts w:hint="eastAsia"/>
        </w:rPr>
        <w:t>固定</w:t>
      </w:r>
      <w:r w:rsidR="00960E5A">
        <w:rPr>
          <w:rFonts w:hint="eastAsia"/>
        </w:rPr>
        <w:t>，调整不大</w:t>
      </w:r>
    </w:p>
  </w:comment>
  <w:comment w:id="29" w:author="admin" w:date="2022-05-12T15:48:00Z" w:initials="MJ">
    <w:p w14:paraId="78C0469A" w14:textId="2ACD9EFA" w:rsidR="00960E5A" w:rsidRDefault="00960E5A">
      <w:pPr>
        <w:pStyle w:val="af"/>
        <w:ind w:firstLine="412"/>
      </w:pPr>
      <w:r>
        <w:rPr>
          <w:rStyle w:val="ae"/>
        </w:rPr>
        <w:annotationRef/>
      </w:r>
      <w:r>
        <w:rPr>
          <w:rFonts w:hint="eastAsia"/>
        </w:rPr>
        <w:t>下发的终端数量</w:t>
      </w:r>
    </w:p>
  </w:comment>
  <w:comment w:id="30" w:author="admin" w:date="2022-05-12T15:47:00Z" w:initials="MJ">
    <w:p w14:paraId="519D8C9B" w14:textId="3E9A6E1C" w:rsidR="00960E5A" w:rsidRDefault="00960E5A">
      <w:pPr>
        <w:pStyle w:val="af"/>
        <w:ind w:firstLine="412"/>
        <w:rPr>
          <w:rFonts w:hint="eastAsia"/>
        </w:rPr>
      </w:pPr>
      <w:r>
        <w:rPr>
          <w:rStyle w:val="ae"/>
        </w:rPr>
        <w:annotationRef/>
      </w:r>
      <w:r>
        <w:rPr>
          <w:rFonts w:hint="eastAsia"/>
        </w:rPr>
        <w:t>单部核查数量保留，体现工作效率</w:t>
      </w:r>
    </w:p>
  </w:comment>
  <w:comment w:id="31" w:author="admin" w:date="2022-05-12T11:11:00Z" w:initials="MJ">
    <w:p w14:paraId="1BF13814" w14:textId="5A7D4F3E" w:rsidR="00DD3A98" w:rsidRDefault="00DD3A98">
      <w:pPr>
        <w:pStyle w:val="af"/>
        <w:ind w:firstLine="412"/>
      </w:pPr>
      <w:r>
        <w:rPr>
          <w:rStyle w:val="ae"/>
        </w:rPr>
        <w:annotationRef/>
      </w:r>
      <w:r w:rsidRPr="00D91A5E">
        <w:rPr>
          <w:rFonts w:eastAsia="楷体_GB2312"/>
          <w:b/>
          <w:sz w:val="32"/>
          <w:szCs w:val="32"/>
        </w:rPr>
        <w:t>乘警支（大）队</w:t>
      </w:r>
      <w:r>
        <w:rPr>
          <w:rStyle w:val="ae"/>
        </w:rPr>
        <w:annotationRef/>
      </w:r>
      <w:r w:rsidR="00960E5A">
        <w:rPr>
          <w:rFonts w:hint="eastAsia"/>
        </w:rPr>
        <w:t>基本为固定，调整不大</w:t>
      </w:r>
    </w:p>
  </w:comment>
  <w:comment w:id="41" w:author="admin" w:date="2022-05-12T15:52:00Z" w:initials="MJ">
    <w:p w14:paraId="2D4FEC57" w14:textId="65C9B081" w:rsidR="007B3BB9" w:rsidRDefault="007B3BB9">
      <w:pPr>
        <w:pStyle w:val="af"/>
        <w:ind w:firstLine="412"/>
      </w:pPr>
      <w:r>
        <w:rPr>
          <w:rStyle w:val="ae"/>
        </w:rPr>
        <w:annotationRef/>
      </w:r>
      <w:r>
        <w:rPr>
          <w:rFonts w:hint="eastAsia"/>
        </w:rPr>
        <w:t>单台核查效率排名</w:t>
      </w:r>
    </w:p>
  </w:comment>
  <w:comment w:id="90" w:author="admin" w:date="2022-05-12T14:39:00Z" w:initials="MJ">
    <w:p w14:paraId="3F2E88C0" w14:textId="651D0278" w:rsidR="006175E3" w:rsidRDefault="006175E3">
      <w:pPr>
        <w:pStyle w:val="af"/>
        <w:ind w:firstLine="412"/>
      </w:pPr>
      <w:r>
        <w:rPr>
          <w:rStyle w:val="ae"/>
        </w:rPr>
        <w:annotationRef/>
      </w:r>
      <w:r>
        <w:rPr>
          <w:rFonts w:hint="eastAsia"/>
        </w:rPr>
        <w:t>展示数据有限，建议拿掉</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9CDBB3" w15:done="0"/>
  <w15:commentEx w15:paraId="0A56A52D" w15:done="0"/>
  <w15:commentEx w15:paraId="60C88D19" w15:done="0"/>
  <w15:commentEx w15:paraId="78C0469A" w15:done="0"/>
  <w15:commentEx w15:paraId="519D8C9B" w15:done="0"/>
  <w15:commentEx w15:paraId="1BF13814" w15:done="0"/>
  <w15:commentEx w15:paraId="2D4FEC57" w15:done="0"/>
  <w15:commentEx w15:paraId="3F2E88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7684D" w16cex:dateUtc="2022-05-12T03:04:00Z"/>
  <w16cex:commentExtensible w16cex:durableId="262768AA" w16cex:dateUtc="2022-05-12T03:06:00Z"/>
  <w16cex:commentExtensible w16cex:durableId="26276A03" w16cex:dateUtc="2022-05-12T03:12:00Z"/>
  <w16cex:commentExtensible w16cex:durableId="2627AAD2" w16cex:dateUtc="2022-05-12T07:48:00Z"/>
  <w16cex:commentExtensible w16cex:durableId="2627AAAC" w16cex:dateUtc="2022-05-12T07:47:00Z"/>
  <w16cex:commentExtensible w16cex:durableId="262769E3" w16cex:dateUtc="2022-05-12T03:11:00Z"/>
  <w16cex:commentExtensible w16cex:durableId="2627ABDB" w16cex:dateUtc="2022-05-12T07:52:00Z"/>
  <w16cex:commentExtensible w16cex:durableId="26279ABA" w16cex:dateUtc="2022-05-12T06: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9CDBB3" w16cid:durableId="2627684D"/>
  <w16cid:commentId w16cid:paraId="0A56A52D" w16cid:durableId="262768AA"/>
  <w16cid:commentId w16cid:paraId="60C88D19" w16cid:durableId="26276A03"/>
  <w16cid:commentId w16cid:paraId="78C0469A" w16cid:durableId="2627AAD2"/>
  <w16cid:commentId w16cid:paraId="519D8C9B" w16cid:durableId="2627AAAC"/>
  <w16cid:commentId w16cid:paraId="1BF13814" w16cid:durableId="262769E3"/>
  <w16cid:commentId w16cid:paraId="2D4FEC57" w16cid:durableId="2627ABDB"/>
  <w16cid:commentId w16cid:paraId="3F2E88C0" w16cid:durableId="26279A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306CE" w14:textId="77777777" w:rsidR="009E2ECD" w:rsidRPr="003550AB" w:rsidRDefault="009E2ECD" w:rsidP="00D21865">
      <w:pPr>
        <w:ind w:firstLine="400"/>
        <w:rPr>
          <w:rFonts w:eastAsia="宋体"/>
          <w:kern w:val="2"/>
          <w:sz w:val="21"/>
        </w:rPr>
      </w:pPr>
      <w:r>
        <w:separator/>
      </w:r>
    </w:p>
  </w:endnote>
  <w:endnote w:type="continuationSeparator" w:id="0">
    <w:p w14:paraId="55979012" w14:textId="77777777" w:rsidR="009E2ECD" w:rsidRPr="003550AB" w:rsidRDefault="009E2ECD" w:rsidP="00D21865">
      <w:pPr>
        <w:ind w:firstLine="400"/>
        <w:rPr>
          <w:rFonts w:eastAsia="宋体"/>
          <w:kern w:val="2"/>
          <w:sz w:val="21"/>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6623F" w14:textId="77777777" w:rsidR="00B465E3" w:rsidRDefault="003249BD">
    <w:pPr>
      <w:pStyle w:val="a8"/>
      <w:framePr w:h="0" w:wrap="around" w:vAnchor="text" w:hAnchor="margin" w:xAlign="right" w:y="1"/>
      <w:ind w:firstLine="560"/>
      <w:rPr>
        <w:rStyle w:val="a6"/>
        <w:rFonts w:ascii="宋体" w:hAnsi="宋体"/>
        <w:sz w:val="28"/>
        <w:szCs w:val="28"/>
      </w:rPr>
    </w:pPr>
    <w:r>
      <w:rPr>
        <w:rFonts w:ascii="宋体" w:eastAsia="宋体" w:hAnsi="宋体"/>
        <w:sz w:val="28"/>
        <w:szCs w:val="28"/>
      </w:rPr>
      <w:fldChar w:fldCharType="begin"/>
    </w:r>
    <w:r w:rsidR="00B465E3">
      <w:rPr>
        <w:rStyle w:val="a6"/>
        <w:rFonts w:ascii="宋体" w:hAnsi="宋体"/>
        <w:sz w:val="28"/>
        <w:szCs w:val="28"/>
      </w:rPr>
      <w:instrText xml:space="preserve">PAGE  </w:instrText>
    </w:r>
    <w:r>
      <w:rPr>
        <w:rFonts w:ascii="宋体" w:eastAsia="宋体" w:hAnsi="宋体"/>
        <w:sz w:val="28"/>
        <w:szCs w:val="28"/>
      </w:rPr>
      <w:fldChar w:fldCharType="separate"/>
    </w:r>
    <w:r w:rsidR="002E1B78">
      <w:rPr>
        <w:rStyle w:val="a6"/>
        <w:rFonts w:ascii="宋体" w:hAnsi="宋体"/>
        <w:noProof/>
        <w:sz w:val="28"/>
        <w:szCs w:val="28"/>
      </w:rPr>
      <w:t>- 6 -</w:t>
    </w:r>
    <w:r>
      <w:rPr>
        <w:rFonts w:ascii="宋体" w:eastAsia="宋体" w:hAnsi="宋体"/>
        <w:sz w:val="28"/>
        <w:szCs w:val="28"/>
      </w:rPr>
      <w:fldChar w:fldCharType="end"/>
    </w:r>
  </w:p>
  <w:p w14:paraId="4963D7B0" w14:textId="77777777" w:rsidR="00B465E3" w:rsidRDefault="00B465E3">
    <w:pPr>
      <w:pStyle w:val="a8"/>
      <w:ind w:rightChars="180"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A7BF1" w14:textId="77777777" w:rsidR="00B465E3" w:rsidRDefault="003249BD">
    <w:pPr>
      <w:pStyle w:val="a8"/>
      <w:framePr w:h="0" w:wrap="around" w:vAnchor="text" w:hAnchor="margin" w:xAlign="right" w:y="1"/>
      <w:ind w:firstLine="560"/>
      <w:rPr>
        <w:rStyle w:val="a6"/>
        <w:rFonts w:ascii="宋体" w:hAnsi="宋体"/>
        <w:sz w:val="28"/>
        <w:szCs w:val="28"/>
      </w:rPr>
    </w:pPr>
    <w:r>
      <w:rPr>
        <w:rFonts w:ascii="宋体" w:eastAsia="宋体" w:hAnsi="宋体"/>
        <w:sz w:val="28"/>
        <w:szCs w:val="28"/>
      </w:rPr>
      <w:fldChar w:fldCharType="begin"/>
    </w:r>
    <w:r w:rsidR="00B465E3">
      <w:rPr>
        <w:rStyle w:val="a6"/>
        <w:rFonts w:ascii="宋体" w:hAnsi="宋体"/>
        <w:sz w:val="28"/>
        <w:szCs w:val="28"/>
      </w:rPr>
      <w:instrText xml:space="preserve">PAGE  </w:instrText>
    </w:r>
    <w:r>
      <w:rPr>
        <w:rFonts w:ascii="宋体" w:eastAsia="宋体" w:hAnsi="宋体"/>
        <w:sz w:val="28"/>
        <w:szCs w:val="28"/>
      </w:rPr>
      <w:fldChar w:fldCharType="separate"/>
    </w:r>
    <w:r w:rsidR="002E1B78">
      <w:rPr>
        <w:rStyle w:val="a6"/>
        <w:rFonts w:ascii="宋体" w:hAnsi="宋体"/>
        <w:noProof/>
        <w:sz w:val="28"/>
        <w:szCs w:val="28"/>
      </w:rPr>
      <w:t>- 5 -</w:t>
    </w:r>
    <w:r>
      <w:rPr>
        <w:rFonts w:ascii="宋体" w:eastAsia="宋体" w:hAnsi="宋体"/>
        <w:sz w:val="28"/>
        <w:szCs w:val="28"/>
      </w:rPr>
      <w:fldChar w:fldCharType="end"/>
    </w:r>
  </w:p>
  <w:p w14:paraId="4F417FF3" w14:textId="77777777" w:rsidR="00B465E3" w:rsidRDefault="00B465E3">
    <w:pPr>
      <w:pStyle w:val="a8"/>
      <w:ind w:rightChars="180" w:right="360" w:firstLine="360"/>
      <w:rPr>
        <w:rFonts w:ascii="宋体" w:eastAsia="宋体" w:hAnsi="宋体"/>
        <w:sz w:val="28"/>
        <w:szCs w:val="28"/>
      </w:rPr>
    </w:pPr>
    <w:r>
      <w:rPr>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FCE0B" w14:textId="77777777" w:rsidR="00B465E3" w:rsidRDefault="00B465E3">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D8338" w14:textId="77777777" w:rsidR="009E2ECD" w:rsidRPr="003550AB" w:rsidRDefault="009E2ECD" w:rsidP="00D21865">
      <w:pPr>
        <w:ind w:firstLine="400"/>
        <w:rPr>
          <w:rFonts w:eastAsia="宋体"/>
          <w:kern w:val="2"/>
          <w:sz w:val="21"/>
        </w:rPr>
      </w:pPr>
      <w:r>
        <w:separator/>
      </w:r>
    </w:p>
  </w:footnote>
  <w:footnote w:type="continuationSeparator" w:id="0">
    <w:p w14:paraId="11004C3C" w14:textId="77777777" w:rsidR="009E2ECD" w:rsidRPr="003550AB" w:rsidRDefault="009E2ECD" w:rsidP="00D21865">
      <w:pPr>
        <w:ind w:firstLine="400"/>
        <w:rPr>
          <w:rFonts w:eastAsia="宋体"/>
          <w:kern w:val="2"/>
          <w:sz w:val="21"/>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E1A63" w14:textId="77777777" w:rsidR="00B465E3" w:rsidRDefault="00B465E3">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060AA" w14:textId="77777777" w:rsidR="00B465E3" w:rsidRDefault="00B465E3">
    <w:pPr>
      <w:ind w:firstLine="400"/>
      <w:jc w:val="right"/>
      <w:rPr>
        <w:rFonts w:ascii="黑体" w:eastAsia="黑体" w:hAnsi="黑体"/>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9D37B" w14:textId="77777777" w:rsidR="00B465E3" w:rsidRDefault="00B465E3">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1AC150"/>
    <w:multiLevelType w:val="singleLevel"/>
    <w:tmpl w:val="5D1AC150"/>
    <w:lvl w:ilvl="0">
      <w:start w:val="1"/>
      <w:numFmt w:val="decimal"/>
      <w:suff w:val="nothing"/>
      <w:lvlText w:val="%1."/>
      <w:lvlJc w:val="left"/>
    </w:lvl>
  </w:abstractNum>
  <w:num w:numId="1" w16cid:durableId="198654870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evenAndOddHeaders/>
  <w:drawingGridHorizontalSpacing w:val="98"/>
  <w:drawingGridVerticalSpacing w:val="579"/>
  <w:displayHorizontalDrawingGridEvery w:val="0"/>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4187"/>
    <w:rsid w:val="00005EC8"/>
    <w:rsid w:val="00016A2B"/>
    <w:rsid w:val="000202D6"/>
    <w:rsid w:val="00023D65"/>
    <w:rsid w:val="000337B3"/>
    <w:rsid w:val="00035EC0"/>
    <w:rsid w:val="00037A1F"/>
    <w:rsid w:val="0004048E"/>
    <w:rsid w:val="000416F2"/>
    <w:rsid w:val="00041F38"/>
    <w:rsid w:val="00045720"/>
    <w:rsid w:val="00056D30"/>
    <w:rsid w:val="000605A0"/>
    <w:rsid w:val="00081F1A"/>
    <w:rsid w:val="00095463"/>
    <w:rsid w:val="00097833"/>
    <w:rsid w:val="000A7215"/>
    <w:rsid w:val="000B667E"/>
    <w:rsid w:val="000C591A"/>
    <w:rsid w:val="000D0F87"/>
    <w:rsid w:val="001165AA"/>
    <w:rsid w:val="0016027B"/>
    <w:rsid w:val="00172A27"/>
    <w:rsid w:val="00174473"/>
    <w:rsid w:val="00176C98"/>
    <w:rsid w:val="00190895"/>
    <w:rsid w:val="00194798"/>
    <w:rsid w:val="00194BE4"/>
    <w:rsid w:val="001A05A0"/>
    <w:rsid w:val="001A43CA"/>
    <w:rsid w:val="001B02DC"/>
    <w:rsid w:val="001B58B6"/>
    <w:rsid w:val="001C6482"/>
    <w:rsid w:val="001E3F58"/>
    <w:rsid w:val="001F3E1E"/>
    <w:rsid w:val="002124C0"/>
    <w:rsid w:val="002257CA"/>
    <w:rsid w:val="00232749"/>
    <w:rsid w:val="00232B3A"/>
    <w:rsid w:val="00242EEA"/>
    <w:rsid w:val="002573F3"/>
    <w:rsid w:val="002657A3"/>
    <w:rsid w:val="00271E95"/>
    <w:rsid w:val="00272079"/>
    <w:rsid w:val="00290627"/>
    <w:rsid w:val="002A7317"/>
    <w:rsid w:val="002B552D"/>
    <w:rsid w:val="002C1654"/>
    <w:rsid w:val="002C3CD7"/>
    <w:rsid w:val="002D0240"/>
    <w:rsid w:val="002D75AF"/>
    <w:rsid w:val="002E1A28"/>
    <w:rsid w:val="002E1B78"/>
    <w:rsid w:val="002E279A"/>
    <w:rsid w:val="00306809"/>
    <w:rsid w:val="0030778E"/>
    <w:rsid w:val="00311415"/>
    <w:rsid w:val="003124D5"/>
    <w:rsid w:val="00313385"/>
    <w:rsid w:val="00314AF0"/>
    <w:rsid w:val="003249BD"/>
    <w:rsid w:val="00344593"/>
    <w:rsid w:val="0035415B"/>
    <w:rsid w:val="00360AC1"/>
    <w:rsid w:val="00366050"/>
    <w:rsid w:val="00367BDC"/>
    <w:rsid w:val="00371197"/>
    <w:rsid w:val="003715B8"/>
    <w:rsid w:val="00372D87"/>
    <w:rsid w:val="00380667"/>
    <w:rsid w:val="003A79F3"/>
    <w:rsid w:val="003E1B19"/>
    <w:rsid w:val="003F7FBA"/>
    <w:rsid w:val="0041417C"/>
    <w:rsid w:val="00414421"/>
    <w:rsid w:val="004226C2"/>
    <w:rsid w:val="00474112"/>
    <w:rsid w:val="00481EDA"/>
    <w:rsid w:val="00497012"/>
    <w:rsid w:val="004A1269"/>
    <w:rsid w:val="004A5D3E"/>
    <w:rsid w:val="004B3836"/>
    <w:rsid w:val="004D2374"/>
    <w:rsid w:val="004E3628"/>
    <w:rsid w:val="004F271F"/>
    <w:rsid w:val="00503923"/>
    <w:rsid w:val="00504036"/>
    <w:rsid w:val="005102F1"/>
    <w:rsid w:val="00510645"/>
    <w:rsid w:val="00512298"/>
    <w:rsid w:val="005203DD"/>
    <w:rsid w:val="00527A07"/>
    <w:rsid w:val="00530590"/>
    <w:rsid w:val="00531D2D"/>
    <w:rsid w:val="00545549"/>
    <w:rsid w:val="005471E7"/>
    <w:rsid w:val="00552E80"/>
    <w:rsid w:val="00553D84"/>
    <w:rsid w:val="005747A0"/>
    <w:rsid w:val="005756FB"/>
    <w:rsid w:val="00587400"/>
    <w:rsid w:val="00595B91"/>
    <w:rsid w:val="005C30C3"/>
    <w:rsid w:val="005C4B9A"/>
    <w:rsid w:val="005D0AB4"/>
    <w:rsid w:val="005D3B97"/>
    <w:rsid w:val="005E6DE2"/>
    <w:rsid w:val="005F13FE"/>
    <w:rsid w:val="006076CD"/>
    <w:rsid w:val="0061149E"/>
    <w:rsid w:val="006175E3"/>
    <w:rsid w:val="00621139"/>
    <w:rsid w:val="00625944"/>
    <w:rsid w:val="00625BA2"/>
    <w:rsid w:val="006334AC"/>
    <w:rsid w:val="00644ED7"/>
    <w:rsid w:val="00647C7B"/>
    <w:rsid w:val="00654171"/>
    <w:rsid w:val="0065764C"/>
    <w:rsid w:val="006835FD"/>
    <w:rsid w:val="00685DA3"/>
    <w:rsid w:val="006903A4"/>
    <w:rsid w:val="00695139"/>
    <w:rsid w:val="006A05E4"/>
    <w:rsid w:val="006A1E4F"/>
    <w:rsid w:val="006A4551"/>
    <w:rsid w:val="006B1E01"/>
    <w:rsid w:val="006B5833"/>
    <w:rsid w:val="006B5D34"/>
    <w:rsid w:val="006B62E1"/>
    <w:rsid w:val="006E41CC"/>
    <w:rsid w:val="006E55ED"/>
    <w:rsid w:val="006F1164"/>
    <w:rsid w:val="00706E1D"/>
    <w:rsid w:val="0071057F"/>
    <w:rsid w:val="00717814"/>
    <w:rsid w:val="00721D38"/>
    <w:rsid w:val="00721DDD"/>
    <w:rsid w:val="00727146"/>
    <w:rsid w:val="00730AC5"/>
    <w:rsid w:val="007520A1"/>
    <w:rsid w:val="00761809"/>
    <w:rsid w:val="007671ED"/>
    <w:rsid w:val="007829F2"/>
    <w:rsid w:val="007956B3"/>
    <w:rsid w:val="007A184E"/>
    <w:rsid w:val="007A2E98"/>
    <w:rsid w:val="007A3893"/>
    <w:rsid w:val="007B0F09"/>
    <w:rsid w:val="007B2F0B"/>
    <w:rsid w:val="007B3BB9"/>
    <w:rsid w:val="007B4C99"/>
    <w:rsid w:val="007C2B6C"/>
    <w:rsid w:val="007C7314"/>
    <w:rsid w:val="007D5B4C"/>
    <w:rsid w:val="007E0940"/>
    <w:rsid w:val="007E7E8A"/>
    <w:rsid w:val="007F1E18"/>
    <w:rsid w:val="007F5030"/>
    <w:rsid w:val="007F579C"/>
    <w:rsid w:val="00811219"/>
    <w:rsid w:val="008200FD"/>
    <w:rsid w:val="00827A9E"/>
    <w:rsid w:val="00831C9D"/>
    <w:rsid w:val="0084703B"/>
    <w:rsid w:val="008579CE"/>
    <w:rsid w:val="0086245E"/>
    <w:rsid w:val="00863ED0"/>
    <w:rsid w:val="008666A2"/>
    <w:rsid w:val="008714F8"/>
    <w:rsid w:val="00897650"/>
    <w:rsid w:val="008A0C31"/>
    <w:rsid w:val="008A623D"/>
    <w:rsid w:val="008A7EC9"/>
    <w:rsid w:val="008E4975"/>
    <w:rsid w:val="008E61DA"/>
    <w:rsid w:val="008F68F9"/>
    <w:rsid w:val="008F7C75"/>
    <w:rsid w:val="009038BC"/>
    <w:rsid w:val="0090437B"/>
    <w:rsid w:val="00904D07"/>
    <w:rsid w:val="00912485"/>
    <w:rsid w:val="00925A99"/>
    <w:rsid w:val="00935EC6"/>
    <w:rsid w:val="00940065"/>
    <w:rsid w:val="009456F0"/>
    <w:rsid w:val="00960E5A"/>
    <w:rsid w:val="0098336F"/>
    <w:rsid w:val="00985595"/>
    <w:rsid w:val="00985F7E"/>
    <w:rsid w:val="009A1DCE"/>
    <w:rsid w:val="009B36BF"/>
    <w:rsid w:val="009E135C"/>
    <w:rsid w:val="009E2ECD"/>
    <w:rsid w:val="009E353F"/>
    <w:rsid w:val="009E3ACF"/>
    <w:rsid w:val="009F40B2"/>
    <w:rsid w:val="00A06A0F"/>
    <w:rsid w:val="00A46745"/>
    <w:rsid w:val="00A50C25"/>
    <w:rsid w:val="00A5456B"/>
    <w:rsid w:val="00A712DF"/>
    <w:rsid w:val="00A74411"/>
    <w:rsid w:val="00A82D0E"/>
    <w:rsid w:val="00A86523"/>
    <w:rsid w:val="00A87533"/>
    <w:rsid w:val="00AA4338"/>
    <w:rsid w:val="00AC0925"/>
    <w:rsid w:val="00AC0CCE"/>
    <w:rsid w:val="00AC2A7F"/>
    <w:rsid w:val="00AC604C"/>
    <w:rsid w:val="00AD39FB"/>
    <w:rsid w:val="00AE11A0"/>
    <w:rsid w:val="00AE42BE"/>
    <w:rsid w:val="00AF0F7D"/>
    <w:rsid w:val="00B01089"/>
    <w:rsid w:val="00B017D8"/>
    <w:rsid w:val="00B34CF5"/>
    <w:rsid w:val="00B36C3E"/>
    <w:rsid w:val="00B45AF7"/>
    <w:rsid w:val="00B465E3"/>
    <w:rsid w:val="00B51F5F"/>
    <w:rsid w:val="00B53A5E"/>
    <w:rsid w:val="00B54FE3"/>
    <w:rsid w:val="00B666C0"/>
    <w:rsid w:val="00B7479B"/>
    <w:rsid w:val="00B81C5A"/>
    <w:rsid w:val="00B91B71"/>
    <w:rsid w:val="00BA24D8"/>
    <w:rsid w:val="00BA454D"/>
    <w:rsid w:val="00BA62A5"/>
    <w:rsid w:val="00BA7EBC"/>
    <w:rsid w:val="00BB7884"/>
    <w:rsid w:val="00BD668A"/>
    <w:rsid w:val="00BE2044"/>
    <w:rsid w:val="00BF1B7A"/>
    <w:rsid w:val="00C20DB4"/>
    <w:rsid w:val="00C23A43"/>
    <w:rsid w:val="00C32D55"/>
    <w:rsid w:val="00C33D06"/>
    <w:rsid w:val="00C34C8D"/>
    <w:rsid w:val="00C5488D"/>
    <w:rsid w:val="00C728E3"/>
    <w:rsid w:val="00C769F0"/>
    <w:rsid w:val="00C93F6C"/>
    <w:rsid w:val="00CA4F35"/>
    <w:rsid w:val="00CB6C48"/>
    <w:rsid w:val="00CC6558"/>
    <w:rsid w:val="00CD6F99"/>
    <w:rsid w:val="00D02294"/>
    <w:rsid w:val="00D05A6A"/>
    <w:rsid w:val="00D12062"/>
    <w:rsid w:val="00D13303"/>
    <w:rsid w:val="00D21865"/>
    <w:rsid w:val="00D223E9"/>
    <w:rsid w:val="00D231A0"/>
    <w:rsid w:val="00D24E7B"/>
    <w:rsid w:val="00D345F8"/>
    <w:rsid w:val="00D346C4"/>
    <w:rsid w:val="00D52E04"/>
    <w:rsid w:val="00D54ADE"/>
    <w:rsid w:val="00D64604"/>
    <w:rsid w:val="00D7564F"/>
    <w:rsid w:val="00D91A5E"/>
    <w:rsid w:val="00D92AA6"/>
    <w:rsid w:val="00DB26F8"/>
    <w:rsid w:val="00DC001F"/>
    <w:rsid w:val="00DC7B4E"/>
    <w:rsid w:val="00DD3A98"/>
    <w:rsid w:val="00DD6DE8"/>
    <w:rsid w:val="00E007C0"/>
    <w:rsid w:val="00E119BE"/>
    <w:rsid w:val="00E138DA"/>
    <w:rsid w:val="00E23A36"/>
    <w:rsid w:val="00E30E0A"/>
    <w:rsid w:val="00E347BB"/>
    <w:rsid w:val="00E42EEA"/>
    <w:rsid w:val="00E451E7"/>
    <w:rsid w:val="00E52A82"/>
    <w:rsid w:val="00E73A85"/>
    <w:rsid w:val="00E9570D"/>
    <w:rsid w:val="00EA1F28"/>
    <w:rsid w:val="00ED4717"/>
    <w:rsid w:val="00EE4879"/>
    <w:rsid w:val="00EE51F3"/>
    <w:rsid w:val="00EF1CB1"/>
    <w:rsid w:val="00EF4730"/>
    <w:rsid w:val="00F01FAB"/>
    <w:rsid w:val="00F05FB1"/>
    <w:rsid w:val="00F15099"/>
    <w:rsid w:val="00F20D25"/>
    <w:rsid w:val="00F27238"/>
    <w:rsid w:val="00F5688C"/>
    <w:rsid w:val="00F8452B"/>
    <w:rsid w:val="00F866CD"/>
    <w:rsid w:val="00F9195D"/>
    <w:rsid w:val="00FE27BE"/>
    <w:rsid w:val="00FE3880"/>
    <w:rsid w:val="00FE46CF"/>
    <w:rsid w:val="00FE745E"/>
    <w:rsid w:val="00FF4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68FC19B3"/>
  <w15:docId w15:val="{31807B25-7D9F-4090-9278-4F1ACAF38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仿宋_GB2312"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A0C31"/>
    <w:pPr>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locked/>
    <w:rsid w:val="008A0C31"/>
    <w:rPr>
      <w:rFonts w:eastAsia="仿宋_GB2312"/>
      <w:sz w:val="18"/>
      <w:szCs w:val="18"/>
      <w:lang w:val="en-US" w:eastAsia="zh-CN" w:bidi="ar-SA"/>
    </w:rPr>
  </w:style>
  <w:style w:type="character" w:styleId="a5">
    <w:name w:val="Hyperlink"/>
    <w:rsid w:val="008A0C31"/>
    <w:rPr>
      <w:color w:val="0000FF"/>
      <w:u w:val="single"/>
    </w:rPr>
  </w:style>
  <w:style w:type="character" w:styleId="a6">
    <w:name w:val="page number"/>
    <w:basedOn w:val="a0"/>
    <w:rsid w:val="008A0C31"/>
  </w:style>
  <w:style w:type="character" w:customStyle="1" w:styleId="a7">
    <w:name w:val="页脚 字符"/>
    <w:link w:val="a8"/>
    <w:locked/>
    <w:rsid w:val="008A0C31"/>
    <w:rPr>
      <w:rFonts w:cs="Times New Roman"/>
      <w:sz w:val="18"/>
      <w:szCs w:val="18"/>
    </w:rPr>
  </w:style>
  <w:style w:type="paragraph" w:styleId="a9">
    <w:name w:val="Date"/>
    <w:basedOn w:val="a"/>
    <w:next w:val="a"/>
    <w:rsid w:val="008A0C31"/>
    <w:pPr>
      <w:ind w:leftChars="2500" w:left="100"/>
    </w:pPr>
  </w:style>
  <w:style w:type="paragraph" w:styleId="a8">
    <w:name w:val="footer"/>
    <w:basedOn w:val="a"/>
    <w:link w:val="a7"/>
    <w:rsid w:val="008A0C31"/>
    <w:pPr>
      <w:tabs>
        <w:tab w:val="center" w:pos="4153"/>
        <w:tab w:val="right" w:pos="8306"/>
      </w:tabs>
      <w:snapToGrid w:val="0"/>
      <w:jc w:val="left"/>
    </w:pPr>
    <w:rPr>
      <w:sz w:val="18"/>
      <w:szCs w:val="18"/>
    </w:rPr>
  </w:style>
  <w:style w:type="paragraph" w:customStyle="1" w:styleId="Char1">
    <w:name w:val="Char1"/>
    <w:basedOn w:val="a"/>
    <w:rsid w:val="008A0C31"/>
    <w:pPr>
      <w:spacing w:after="160" w:line="240" w:lineRule="exact"/>
      <w:ind w:firstLineChars="0" w:firstLine="0"/>
      <w:jc w:val="left"/>
    </w:pPr>
    <w:rPr>
      <w:rFonts w:eastAsia="宋体"/>
      <w:kern w:val="2"/>
      <w:sz w:val="21"/>
    </w:rPr>
  </w:style>
  <w:style w:type="paragraph" w:styleId="a4">
    <w:name w:val="header"/>
    <w:basedOn w:val="a"/>
    <w:link w:val="a3"/>
    <w:rsid w:val="008A0C31"/>
    <w:pPr>
      <w:tabs>
        <w:tab w:val="center" w:pos="4153"/>
        <w:tab w:val="right" w:pos="8306"/>
      </w:tabs>
      <w:snapToGrid w:val="0"/>
      <w:jc w:val="center"/>
    </w:pPr>
    <w:rPr>
      <w:sz w:val="18"/>
      <w:szCs w:val="18"/>
    </w:rPr>
  </w:style>
  <w:style w:type="paragraph" w:customStyle="1" w:styleId="p0">
    <w:name w:val="p0"/>
    <w:basedOn w:val="a"/>
    <w:rsid w:val="008A0C31"/>
    <w:pPr>
      <w:ind w:firstLineChars="0" w:firstLine="0"/>
    </w:pPr>
    <w:rPr>
      <w:rFonts w:ascii="Calibri" w:eastAsia="宋体" w:hAnsi="Calibri" w:cs="宋体"/>
      <w:sz w:val="21"/>
      <w:szCs w:val="21"/>
    </w:rPr>
  </w:style>
  <w:style w:type="paragraph" w:styleId="aa">
    <w:name w:val="Balloon Text"/>
    <w:basedOn w:val="a"/>
    <w:semiHidden/>
    <w:rsid w:val="008A0C31"/>
    <w:rPr>
      <w:sz w:val="18"/>
      <w:szCs w:val="18"/>
    </w:rPr>
  </w:style>
  <w:style w:type="paragraph" w:customStyle="1" w:styleId="Char">
    <w:name w:val="Char"/>
    <w:basedOn w:val="a"/>
    <w:rsid w:val="008A0C31"/>
    <w:pPr>
      <w:spacing w:after="160" w:line="240" w:lineRule="exact"/>
      <w:ind w:firstLineChars="0" w:firstLine="0"/>
      <w:jc w:val="left"/>
    </w:pPr>
    <w:rPr>
      <w:rFonts w:eastAsia="宋体"/>
      <w:kern w:val="2"/>
      <w:sz w:val="21"/>
      <w:szCs w:val="24"/>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rsid w:val="008A0C31"/>
    <w:pPr>
      <w:spacing w:after="160" w:line="240" w:lineRule="exact"/>
      <w:ind w:firstLineChars="0" w:firstLine="0"/>
      <w:jc w:val="left"/>
    </w:pPr>
    <w:rPr>
      <w:rFonts w:ascii="Verdana" w:hAnsi="Verdana"/>
      <w:sz w:val="24"/>
      <w:lang w:eastAsia="en-US"/>
    </w:rPr>
  </w:style>
  <w:style w:type="paragraph" w:customStyle="1" w:styleId="CharCharCharCharCharChar">
    <w:name w:val="Char Char Char Char Char Char"/>
    <w:basedOn w:val="a"/>
    <w:rsid w:val="008A0C31"/>
    <w:pPr>
      <w:spacing w:after="160" w:line="240" w:lineRule="exact"/>
      <w:ind w:firstLineChars="0" w:firstLine="0"/>
      <w:jc w:val="left"/>
    </w:pPr>
    <w:rPr>
      <w:rFonts w:ascii="Arial" w:eastAsia="Times New Roman" w:hAnsi="Arial" w:cs="Verdana"/>
      <w:b/>
      <w:sz w:val="24"/>
      <w:lang w:eastAsia="en-US"/>
    </w:rPr>
  </w:style>
  <w:style w:type="paragraph" w:styleId="ab">
    <w:name w:val="Normal (Web)"/>
    <w:basedOn w:val="a"/>
    <w:rsid w:val="00D21865"/>
    <w:pPr>
      <w:spacing w:before="100" w:beforeAutospacing="1" w:after="100" w:afterAutospacing="1"/>
      <w:ind w:firstLineChars="0" w:firstLine="0"/>
      <w:jc w:val="left"/>
    </w:pPr>
    <w:rPr>
      <w:rFonts w:ascii="宋体" w:eastAsia="宋体" w:hAnsi="宋体" w:cs="宋体"/>
      <w:sz w:val="24"/>
      <w:szCs w:val="24"/>
    </w:rPr>
  </w:style>
  <w:style w:type="paragraph" w:styleId="ac">
    <w:name w:val="List Paragraph"/>
    <w:basedOn w:val="a"/>
    <w:uiPriority w:val="34"/>
    <w:qFormat/>
    <w:rsid w:val="006076CD"/>
    <w:pPr>
      <w:ind w:firstLine="420"/>
    </w:pPr>
  </w:style>
  <w:style w:type="paragraph" w:styleId="ad">
    <w:name w:val="Revision"/>
    <w:hidden/>
    <w:uiPriority w:val="99"/>
    <w:semiHidden/>
    <w:rsid w:val="005D3B97"/>
  </w:style>
  <w:style w:type="character" w:styleId="ae">
    <w:name w:val="annotation reference"/>
    <w:basedOn w:val="a0"/>
    <w:semiHidden/>
    <w:unhideWhenUsed/>
    <w:rsid w:val="006B5833"/>
    <w:rPr>
      <w:sz w:val="21"/>
      <w:szCs w:val="21"/>
    </w:rPr>
  </w:style>
  <w:style w:type="paragraph" w:styleId="af">
    <w:name w:val="annotation text"/>
    <w:basedOn w:val="a"/>
    <w:link w:val="af0"/>
    <w:semiHidden/>
    <w:unhideWhenUsed/>
    <w:rsid w:val="006B5833"/>
    <w:pPr>
      <w:jc w:val="left"/>
    </w:pPr>
  </w:style>
  <w:style w:type="character" w:customStyle="1" w:styleId="af0">
    <w:name w:val="批注文字 字符"/>
    <w:basedOn w:val="a0"/>
    <w:link w:val="af"/>
    <w:semiHidden/>
    <w:rsid w:val="006B5833"/>
  </w:style>
  <w:style w:type="paragraph" w:styleId="af1">
    <w:name w:val="annotation subject"/>
    <w:basedOn w:val="af"/>
    <w:next w:val="af"/>
    <w:link w:val="af2"/>
    <w:semiHidden/>
    <w:unhideWhenUsed/>
    <w:rsid w:val="006B5833"/>
    <w:rPr>
      <w:b/>
      <w:bCs/>
    </w:rPr>
  </w:style>
  <w:style w:type="character" w:customStyle="1" w:styleId="af2">
    <w:name w:val="批注主题 字符"/>
    <w:basedOn w:val="af0"/>
    <w:link w:val="af1"/>
    <w:semiHidden/>
    <w:rsid w:val="006B58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5341">
      <w:bodyDiv w:val="1"/>
      <w:marLeft w:val="0"/>
      <w:marRight w:val="0"/>
      <w:marTop w:val="0"/>
      <w:marBottom w:val="0"/>
      <w:divBdr>
        <w:top w:val="none" w:sz="0" w:space="0" w:color="auto"/>
        <w:left w:val="none" w:sz="0" w:space="0" w:color="auto"/>
        <w:bottom w:val="none" w:sz="0" w:space="0" w:color="auto"/>
        <w:right w:val="none" w:sz="0" w:space="0" w:color="auto"/>
      </w:divBdr>
    </w:div>
    <w:div w:id="124934727">
      <w:bodyDiv w:val="1"/>
      <w:marLeft w:val="0"/>
      <w:marRight w:val="0"/>
      <w:marTop w:val="0"/>
      <w:marBottom w:val="0"/>
      <w:divBdr>
        <w:top w:val="none" w:sz="0" w:space="0" w:color="auto"/>
        <w:left w:val="none" w:sz="0" w:space="0" w:color="auto"/>
        <w:bottom w:val="none" w:sz="0" w:space="0" w:color="auto"/>
        <w:right w:val="none" w:sz="0" w:space="0" w:color="auto"/>
      </w:divBdr>
    </w:div>
    <w:div w:id="376010558">
      <w:bodyDiv w:val="1"/>
      <w:marLeft w:val="0"/>
      <w:marRight w:val="0"/>
      <w:marTop w:val="0"/>
      <w:marBottom w:val="0"/>
      <w:divBdr>
        <w:top w:val="none" w:sz="0" w:space="0" w:color="auto"/>
        <w:left w:val="none" w:sz="0" w:space="0" w:color="auto"/>
        <w:bottom w:val="none" w:sz="0" w:space="0" w:color="auto"/>
        <w:right w:val="none" w:sz="0" w:space="0" w:color="auto"/>
      </w:divBdr>
    </w:div>
    <w:div w:id="509881254">
      <w:bodyDiv w:val="1"/>
      <w:marLeft w:val="0"/>
      <w:marRight w:val="0"/>
      <w:marTop w:val="0"/>
      <w:marBottom w:val="0"/>
      <w:divBdr>
        <w:top w:val="none" w:sz="0" w:space="0" w:color="auto"/>
        <w:left w:val="none" w:sz="0" w:space="0" w:color="auto"/>
        <w:bottom w:val="none" w:sz="0" w:space="0" w:color="auto"/>
        <w:right w:val="none" w:sz="0" w:space="0" w:color="auto"/>
      </w:divBdr>
    </w:div>
    <w:div w:id="621958314">
      <w:bodyDiv w:val="1"/>
      <w:marLeft w:val="0"/>
      <w:marRight w:val="0"/>
      <w:marTop w:val="0"/>
      <w:marBottom w:val="0"/>
      <w:divBdr>
        <w:top w:val="none" w:sz="0" w:space="0" w:color="auto"/>
        <w:left w:val="none" w:sz="0" w:space="0" w:color="auto"/>
        <w:bottom w:val="none" w:sz="0" w:space="0" w:color="auto"/>
        <w:right w:val="none" w:sz="0" w:space="0" w:color="auto"/>
      </w:divBdr>
    </w:div>
    <w:div w:id="661390153">
      <w:bodyDiv w:val="1"/>
      <w:marLeft w:val="0"/>
      <w:marRight w:val="0"/>
      <w:marTop w:val="0"/>
      <w:marBottom w:val="0"/>
      <w:divBdr>
        <w:top w:val="none" w:sz="0" w:space="0" w:color="auto"/>
        <w:left w:val="none" w:sz="0" w:space="0" w:color="auto"/>
        <w:bottom w:val="none" w:sz="0" w:space="0" w:color="auto"/>
        <w:right w:val="none" w:sz="0" w:space="0" w:color="auto"/>
      </w:divBdr>
    </w:div>
    <w:div w:id="709064522">
      <w:bodyDiv w:val="1"/>
      <w:marLeft w:val="0"/>
      <w:marRight w:val="0"/>
      <w:marTop w:val="0"/>
      <w:marBottom w:val="0"/>
      <w:divBdr>
        <w:top w:val="none" w:sz="0" w:space="0" w:color="auto"/>
        <w:left w:val="none" w:sz="0" w:space="0" w:color="auto"/>
        <w:bottom w:val="none" w:sz="0" w:space="0" w:color="auto"/>
        <w:right w:val="none" w:sz="0" w:space="0" w:color="auto"/>
      </w:divBdr>
    </w:div>
    <w:div w:id="1355883607">
      <w:bodyDiv w:val="1"/>
      <w:marLeft w:val="0"/>
      <w:marRight w:val="0"/>
      <w:marTop w:val="0"/>
      <w:marBottom w:val="0"/>
      <w:divBdr>
        <w:top w:val="none" w:sz="0" w:space="0" w:color="auto"/>
        <w:left w:val="none" w:sz="0" w:space="0" w:color="auto"/>
        <w:bottom w:val="none" w:sz="0" w:space="0" w:color="auto"/>
        <w:right w:val="none" w:sz="0" w:space="0" w:color="auto"/>
      </w:divBdr>
    </w:div>
    <w:div w:id="1373765903">
      <w:bodyDiv w:val="1"/>
      <w:marLeft w:val="0"/>
      <w:marRight w:val="0"/>
      <w:marTop w:val="0"/>
      <w:marBottom w:val="0"/>
      <w:divBdr>
        <w:top w:val="none" w:sz="0" w:space="0" w:color="auto"/>
        <w:left w:val="none" w:sz="0" w:space="0" w:color="auto"/>
        <w:bottom w:val="none" w:sz="0" w:space="0" w:color="auto"/>
        <w:right w:val="none" w:sz="0" w:space="0" w:color="auto"/>
      </w:divBdr>
    </w:div>
    <w:div w:id="1764299974">
      <w:bodyDiv w:val="1"/>
      <w:marLeft w:val="0"/>
      <w:marRight w:val="0"/>
      <w:marTop w:val="0"/>
      <w:marBottom w:val="0"/>
      <w:divBdr>
        <w:top w:val="none" w:sz="0" w:space="0" w:color="auto"/>
        <w:left w:val="none" w:sz="0" w:space="0" w:color="auto"/>
        <w:bottom w:val="none" w:sz="0" w:space="0" w:color="auto"/>
        <w:right w:val="none" w:sz="0" w:space="0" w:color="auto"/>
      </w:divBdr>
    </w:div>
    <w:div w:id="1806435798">
      <w:bodyDiv w:val="1"/>
      <w:marLeft w:val="0"/>
      <w:marRight w:val="0"/>
      <w:marTop w:val="0"/>
      <w:marBottom w:val="0"/>
      <w:divBdr>
        <w:top w:val="none" w:sz="0" w:space="0" w:color="auto"/>
        <w:left w:val="none" w:sz="0" w:space="0" w:color="auto"/>
        <w:bottom w:val="none" w:sz="0" w:space="0" w:color="auto"/>
        <w:right w:val="none" w:sz="0" w:space="0" w:color="auto"/>
      </w:divBdr>
    </w:div>
    <w:div w:id="1905529332">
      <w:bodyDiv w:val="1"/>
      <w:marLeft w:val="0"/>
      <w:marRight w:val="0"/>
      <w:marTop w:val="0"/>
      <w:marBottom w:val="0"/>
      <w:divBdr>
        <w:top w:val="none" w:sz="0" w:space="0" w:color="auto"/>
        <w:left w:val="none" w:sz="0" w:space="0" w:color="auto"/>
        <w:bottom w:val="none" w:sz="0" w:space="0" w:color="auto"/>
        <w:right w:val="none" w:sz="0" w:space="0" w:color="auto"/>
      </w:divBdr>
    </w:div>
    <w:div w:id="1966809061">
      <w:bodyDiv w:val="1"/>
      <w:marLeft w:val="0"/>
      <w:marRight w:val="0"/>
      <w:marTop w:val="0"/>
      <w:marBottom w:val="0"/>
      <w:divBdr>
        <w:top w:val="none" w:sz="0" w:space="0" w:color="auto"/>
        <w:left w:val="none" w:sz="0" w:space="0" w:color="auto"/>
        <w:bottom w:val="none" w:sz="0" w:space="0" w:color="auto"/>
        <w:right w:val="none" w:sz="0" w:space="0" w:color="auto"/>
      </w:divBdr>
    </w:div>
    <w:div w:id="205797396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2.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3.xml"/><Relationship Id="rId22" Type="http://schemas.microsoft.com/office/2011/relationships/people" Target="people.xml"/></Relationships>
</file>

<file path=word/charts/_rels/chart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oleObject" Target="../embeddings/oleObject2.bin"/></Relationships>
</file>

<file path=word/charts/_rels/chart3.xml.rels><?xml version="1.0" encoding="UTF-8" standalone="yes"?>
<Relationships xmlns="http://schemas.openxmlformats.org/package/2006/relationships"><Relationship Id="rId1" Type="http://schemas.openxmlformats.org/officeDocument/2006/relationships/oleObject" Target="../embeddings/oleObject3.bin"/></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2156" b="1" i="0" u="none" strike="noStrike" kern="1200" baseline="0">
                <a:solidFill>
                  <a:sysClr val="windowText" lastClr="000000"/>
                </a:solidFill>
                <a:latin typeface="+mn-lt"/>
                <a:ea typeface="+mn-ea"/>
                <a:cs typeface="+mn-cs"/>
              </a:defRPr>
            </a:pPr>
            <a:r>
              <a:rPr lang="zh-CN" sz="1797"/>
              <a:t>移动警务终端上线情况曲线图</a:t>
            </a:r>
          </a:p>
        </c:rich>
      </c:tx>
      <c:overlay val="0"/>
    </c:title>
    <c:autoTitleDeleted val="0"/>
    <c:plotArea>
      <c:layout/>
      <c:lineChart>
        <c:grouping val="standard"/>
        <c:varyColors val="0"/>
        <c:ser>
          <c:idx val="0"/>
          <c:order val="0"/>
          <c:tx>
            <c:strRef>
              <c:f>Sheet1!$B$1</c:f>
              <c:strCache>
                <c:ptCount val="1"/>
                <c:pt idx="0">
                  <c:v>在线峰值</c:v>
                </c:pt>
              </c:strCache>
            </c:strRef>
          </c:tx>
          <c:spPr>
            <a:ln w="38032"/>
          </c:spPr>
          <c:marker>
            <c:spPr>
              <a:ln w="38032"/>
            </c:spPr>
          </c:marker>
          <c:cat>
            <c:numRef>
              <c:f>Sheet1!$A$2:$A$8</c:f>
              <c:numCache>
                <c:formatCode>m"月"d"日"</c:formatCode>
                <c:ptCount val="7"/>
                <c:pt idx="0">
                  <c:v>44606</c:v>
                </c:pt>
                <c:pt idx="1">
                  <c:v>44607</c:v>
                </c:pt>
                <c:pt idx="2">
                  <c:v>44608</c:v>
                </c:pt>
                <c:pt idx="3">
                  <c:v>44609</c:v>
                </c:pt>
                <c:pt idx="4">
                  <c:v>44610</c:v>
                </c:pt>
                <c:pt idx="5">
                  <c:v>44611</c:v>
                </c:pt>
                <c:pt idx="6">
                  <c:v>44612</c:v>
                </c:pt>
              </c:numCache>
            </c:numRef>
          </c:cat>
          <c:val>
            <c:numRef>
              <c:f>Sheet1!$B$2:$B$8</c:f>
              <c:numCache>
                <c:formatCode>General</c:formatCode>
                <c:ptCount val="7"/>
                <c:pt idx="0">
                  <c:v>417</c:v>
                </c:pt>
                <c:pt idx="1">
                  <c:v>444</c:v>
                </c:pt>
                <c:pt idx="2">
                  <c:v>464</c:v>
                </c:pt>
                <c:pt idx="3">
                  <c:v>540</c:v>
                </c:pt>
                <c:pt idx="4">
                  <c:v>449</c:v>
                </c:pt>
                <c:pt idx="5">
                  <c:v>407</c:v>
                </c:pt>
                <c:pt idx="6">
                  <c:v>448</c:v>
                </c:pt>
              </c:numCache>
            </c:numRef>
          </c:val>
          <c:smooth val="0"/>
          <c:extLst>
            <c:ext xmlns:c16="http://schemas.microsoft.com/office/drawing/2014/chart" uri="{C3380CC4-5D6E-409C-BE32-E72D297353CC}">
              <c16:uniqueId val="{00000000-EBAC-4247-99BB-BDE51CB2F1F5}"/>
            </c:ext>
          </c:extLst>
        </c:ser>
        <c:ser>
          <c:idx val="1"/>
          <c:order val="1"/>
          <c:tx>
            <c:strRef>
              <c:f>Sheet1!$C$1</c:f>
              <c:strCache>
                <c:ptCount val="1"/>
                <c:pt idx="0">
                  <c:v>登录用户</c:v>
                </c:pt>
              </c:strCache>
            </c:strRef>
          </c:tx>
          <c:spPr>
            <a:ln w="38032"/>
          </c:spPr>
          <c:marker>
            <c:spPr>
              <a:ln w="38032"/>
            </c:spPr>
          </c:marker>
          <c:cat>
            <c:numRef>
              <c:f>Sheet1!$A$2:$A$8</c:f>
              <c:numCache>
                <c:formatCode>m"月"d"日"</c:formatCode>
                <c:ptCount val="7"/>
                <c:pt idx="0">
                  <c:v>44606</c:v>
                </c:pt>
                <c:pt idx="1">
                  <c:v>44607</c:v>
                </c:pt>
                <c:pt idx="2">
                  <c:v>44608</c:v>
                </c:pt>
                <c:pt idx="3">
                  <c:v>44609</c:v>
                </c:pt>
                <c:pt idx="4">
                  <c:v>44610</c:v>
                </c:pt>
                <c:pt idx="5">
                  <c:v>44611</c:v>
                </c:pt>
                <c:pt idx="6">
                  <c:v>44612</c:v>
                </c:pt>
              </c:numCache>
            </c:numRef>
          </c:cat>
          <c:val>
            <c:numRef>
              <c:f>Sheet1!$C$2:$C$8</c:f>
              <c:numCache>
                <c:formatCode>General</c:formatCode>
                <c:ptCount val="7"/>
                <c:pt idx="0">
                  <c:v>934</c:v>
                </c:pt>
                <c:pt idx="1">
                  <c:v>994</c:v>
                </c:pt>
                <c:pt idx="2">
                  <c:v>1057</c:v>
                </c:pt>
                <c:pt idx="3">
                  <c:v>1092</c:v>
                </c:pt>
                <c:pt idx="4">
                  <c:v>1000</c:v>
                </c:pt>
                <c:pt idx="5">
                  <c:v>909</c:v>
                </c:pt>
                <c:pt idx="6">
                  <c:v>986</c:v>
                </c:pt>
              </c:numCache>
            </c:numRef>
          </c:val>
          <c:smooth val="0"/>
          <c:extLst>
            <c:ext xmlns:c16="http://schemas.microsoft.com/office/drawing/2014/chart" uri="{C3380CC4-5D6E-409C-BE32-E72D297353CC}">
              <c16:uniqueId val="{00000001-EBAC-4247-99BB-BDE51CB2F1F5}"/>
            </c:ext>
          </c:extLst>
        </c:ser>
        <c:dLbls>
          <c:showLegendKey val="0"/>
          <c:showVal val="0"/>
          <c:showCatName val="0"/>
          <c:showSerName val="0"/>
          <c:showPercent val="0"/>
          <c:showBubbleSize val="0"/>
        </c:dLbls>
        <c:marker val="1"/>
        <c:smooth val="0"/>
        <c:axId val="270946688"/>
        <c:axId val="365733376"/>
      </c:lineChart>
      <c:catAx>
        <c:axId val="270946688"/>
        <c:scaling>
          <c:orientation val="minMax"/>
          <c:max val="38"/>
          <c:min val="30"/>
        </c:scaling>
        <c:delete val="0"/>
        <c:axPos val="b"/>
        <c:numFmt formatCode="m&quot;月&quot;d&quot;日&quot;" sourceLinked="0"/>
        <c:majorTickMark val="none"/>
        <c:minorTickMark val="none"/>
        <c:tickLblPos val="nextTo"/>
        <c:crossAx val="365733376"/>
        <c:crosses val="autoZero"/>
        <c:auto val="0"/>
        <c:lblAlgn val="ctr"/>
        <c:lblOffset val="100"/>
        <c:noMultiLvlLbl val="1"/>
      </c:catAx>
      <c:valAx>
        <c:axId val="365733376"/>
        <c:scaling>
          <c:orientation val="minMax"/>
        </c:scaling>
        <c:delete val="0"/>
        <c:axPos val="l"/>
        <c:majorGridlines/>
        <c:numFmt formatCode="General" sourceLinked="1"/>
        <c:majorTickMark val="none"/>
        <c:minorTickMark val="none"/>
        <c:tickLblPos val="nextTo"/>
        <c:spPr>
          <a:ln w="9508">
            <a:noFill/>
          </a:ln>
        </c:spPr>
        <c:crossAx val="270946688"/>
        <c:crosses val="autoZero"/>
        <c:crossBetween val="between"/>
      </c:valAx>
    </c:plotArea>
    <c:legend>
      <c:legendPos val="b"/>
      <c:overlay val="0"/>
    </c:legend>
    <c:plotVisOnly val="1"/>
    <c:dispBlanksAs val="gap"/>
    <c:showDLblsOverMax val="0"/>
  </c:chart>
  <c:txPr>
    <a:bodyPr/>
    <a:lstStyle/>
    <a:p>
      <a:pPr>
        <a:defRPr sz="1797"/>
      </a:pPr>
      <a:endParaRPr lang="zh-CN"/>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核录</c:v>
                </c:pt>
              </c:strCache>
            </c:strRef>
          </c:tx>
          <c:invertIfNegative val="0"/>
          <c:cat>
            <c:strRef>
              <c:f>Sheet1!$A$2:$A$6</c:f>
              <c:strCache>
                <c:ptCount val="5"/>
                <c:pt idx="0">
                  <c:v>北京处</c:v>
                </c:pt>
                <c:pt idx="1">
                  <c:v>天津处</c:v>
                </c:pt>
                <c:pt idx="2">
                  <c:v>石家庄处</c:v>
                </c:pt>
                <c:pt idx="3">
                  <c:v>神华处</c:v>
                </c:pt>
                <c:pt idx="4">
                  <c:v>局机关</c:v>
                </c:pt>
              </c:strCache>
            </c:strRef>
          </c:cat>
          <c:val>
            <c:numRef>
              <c:f>Sheet1!$B$2:$B$6</c:f>
              <c:numCache>
                <c:formatCode>General</c:formatCode>
                <c:ptCount val="5"/>
                <c:pt idx="0">
                  <c:v>363099</c:v>
                </c:pt>
                <c:pt idx="1">
                  <c:v>324851</c:v>
                </c:pt>
                <c:pt idx="2">
                  <c:v>396385</c:v>
                </c:pt>
                <c:pt idx="3">
                  <c:v>2895</c:v>
                </c:pt>
                <c:pt idx="4">
                  <c:v>3308</c:v>
                </c:pt>
              </c:numCache>
            </c:numRef>
          </c:val>
          <c:extLst>
            <c:ext xmlns:c16="http://schemas.microsoft.com/office/drawing/2014/chart" uri="{C3380CC4-5D6E-409C-BE32-E72D297353CC}">
              <c16:uniqueId val="{00000000-619E-43EF-92D3-C7971F1E3317}"/>
            </c:ext>
          </c:extLst>
        </c:ser>
        <c:ser>
          <c:idx val="1"/>
          <c:order val="1"/>
          <c:tx>
            <c:strRef>
              <c:f>Sheet1!$C$1</c:f>
              <c:strCache>
                <c:ptCount val="1"/>
                <c:pt idx="0">
                  <c:v>查询</c:v>
                </c:pt>
              </c:strCache>
            </c:strRef>
          </c:tx>
          <c:invertIfNegative val="0"/>
          <c:cat>
            <c:strRef>
              <c:f>Sheet1!$A$2:$A$6</c:f>
              <c:strCache>
                <c:ptCount val="5"/>
                <c:pt idx="0">
                  <c:v>北京处</c:v>
                </c:pt>
                <c:pt idx="1">
                  <c:v>天津处</c:v>
                </c:pt>
                <c:pt idx="2">
                  <c:v>石家庄处</c:v>
                </c:pt>
                <c:pt idx="3">
                  <c:v>神华处</c:v>
                </c:pt>
                <c:pt idx="4">
                  <c:v>局机关</c:v>
                </c:pt>
              </c:strCache>
            </c:strRef>
          </c:cat>
          <c:val>
            <c:numRef>
              <c:f>Sheet1!$C$2:$C$6</c:f>
              <c:numCache>
                <c:formatCode>General</c:formatCode>
                <c:ptCount val="5"/>
                <c:pt idx="0">
                  <c:v>437822</c:v>
                </c:pt>
                <c:pt idx="1">
                  <c:v>375714</c:v>
                </c:pt>
                <c:pt idx="2">
                  <c:v>466042</c:v>
                </c:pt>
                <c:pt idx="3">
                  <c:v>3134</c:v>
                </c:pt>
                <c:pt idx="4">
                  <c:v>4746</c:v>
                </c:pt>
              </c:numCache>
            </c:numRef>
          </c:val>
          <c:extLst>
            <c:ext xmlns:c16="http://schemas.microsoft.com/office/drawing/2014/chart" uri="{C3380CC4-5D6E-409C-BE32-E72D297353CC}">
              <c16:uniqueId val="{00000001-619E-43EF-92D3-C7971F1E3317}"/>
            </c:ext>
          </c:extLst>
        </c:ser>
        <c:dLbls>
          <c:showLegendKey val="0"/>
          <c:showVal val="0"/>
          <c:showCatName val="0"/>
          <c:showSerName val="0"/>
          <c:showPercent val="0"/>
          <c:showBubbleSize val="0"/>
        </c:dLbls>
        <c:gapWidth val="150"/>
        <c:axId val="370168576"/>
        <c:axId val="370170112"/>
      </c:barChart>
      <c:catAx>
        <c:axId val="370168576"/>
        <c:scaling>
          <c:orientation val="minMax"/>
        </c:scaling>
        <c:delete val="0"/>
        <c:axPos val="b"/>
        <c:numFmt formatCode="General" sourceLinked="0"/>
        <c:majorTickMark val="out"/>
        <c:minorTickMark val="none"/>
        <c:tickLblPos val="nextTo"/>
        <c:crossAx val="370170112"/>
        <c:crosses val="autoZero"/>
        <c:auto val="1"/>
        <c:lblAlgn val="ctr"/>
        <c:lblOffset val="100"/>
        <c:noMultiLvlLbl val="0"/>
      </c:catAx>
      <c:valAx>
        <c:axId val="370170112"/>
        <c:scaling>
          <c:orientation val="minMax"/>
        </c:scaling>
        <c:delete val="0"/>
        <c:axPos val="l"/>
        <c:majorGridlines/>
        <c:numFmt formatCode="General" sourceLinked="1"/>
        <c:majorTickMark val="out"/>
        <c:minorTickMark val="none"/>
        <c:tickLblPos val="nextTo"/>
        <c:crossAx val="37016857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北京处</c:v>
                </c:pt>
              </c:strCache>
            </c:strRef>
          </c:tx>
          <c:marker>
            <c:symbol val="none"/>
          </c:marker>
          <c:cat>
            <c:numRef>
              <c:f>Sheet1!$A$2:$A$36</c:f>
              <c:numCache>
                <c:formatCode>m"月"d"日"</c:formatCode>
                <c:ptCount val="35"/>
                <c:pt idx="0">
                  <c:v>44317</c:v>
                </c:pt>
                <c:pt idx="1">
                  <c:v>44318</c:v>
                </c:pt>
                <c:pt idx="2">
                  <c:v>44319</c:v>
                </c:pt>
                <c:pt idx="3">
                  <c:v>44320</c:v>
                </c:pt>
                <c:pt idx="4">
                  <c:v>44321</c:v>
                </c:pt>
                <c:pt idx="5">
                  <c:v>44322</c:v>
                </c:pt>
                <c:pt idx="6">
                  <c:v>44323</c:v>
                </c:pt>
                <c:pt idx="7">
                  <c:v>44324</c:v>
                </c:pt>
                <c:pt idx="8">
                  <c:v>44325</c:v>
                </c:pt>
                <c:pt idx="9">
                  <c:v>44326</c:v>
                </c:pt>
                <c:pt idx="10">
                  <c:v>44327</c:v>
                </c:pt>
                <c:pt idx="11">
                  <c:v>44328</c:v>
                </c:pt>
                <c:pt idx="12">
                  <c:v>44329</c:v>
                </c:pt>
                <c:pt idx="13">
                  <c:v>44330</c:v>
                </c:pt>
                <c:pt idx="14">
                  <c:v>44331</c:v>
                </c:pt>
                <c:pt idx="15">
                  <c:v>44332</c:v>
                </c:pt>
                <c:pt idx="16">
                  <c:v>44333</c:v>
                </c:pt>
                <c:pt idx="17">
                  <c:v>44334</c:v>
                </c:pt>
                <c:pt idx="18">
                  <c:v>44335</c:v>
                </c:pt>
                <c:pt idx="19">
                  <c:v>44336</c:v>
                </c:pt>
                <c:pt idx="20">
                  <c:v>44337</c:v>
                </c:pt>
                <c:pt idx="21">
                  <c:v>44338</c:v>
                </c:pt>
                <c:pt idx="22">
                  <c:v>44339</c:v>
                </c:pt>
                <c:pt idx="23">
                  <c:v>44340</c:v>
                </c:pt>
                <c:pt idx="24">
                  <c:v>44341</c:v>
                </c:pt>
                <c:pt idx="25">
                  <c:v>44342</c:v>
                </c:pt>
                <c:pt idx="26">
                  <c:v>44343</c:v>
                </c:pt>
                <c:pt idx="27">
                  <c:v>44344</c:v>
                </c:pt>
                <c:pt idx="28">
                  <c:v>44345</c:v>
                </c:pt>
                <c:pt idx="29">
                  <c:v>44346</c:v>
                </c:pt>
                <c:pt idx="30">
                  <c:v>44347</c:v>
                </c:pt>
                <c:pt idx="31">
                  <c:v>44348</c:v>
                </c:pt>
                <c:pt idx="32">
                  <c:v>44349</c:v>
                </c:pt>
                <c:pt idx="33">
                  <c:v>44350</c:v>
                </c:pt>
                <c:pt idx="34">
                  <c:v>44351</c:v>
                </c:pt>
              </c:numCache>
            </c:numRef>
          </c:cat>
          <c:val>
            <c:numRef>
              <c:f>Sheet1!$B$2:$B$36</c:f>
              <c:numCache>
                <c:formatCode>General</c:formatCode>
                <c:ptCount val="35"/>
                <c:pt idx="0">
                  <c:v>11152</c:v>
                </c:pt>
                <c:pt idx="1">
                  <c:v>14015</c:v>
                </c:pt>
                <c:pt idx="2">
                  <c:v>15138</c:v>
                </c:pt>
                <c:pt idx="3">
                  <c:v>14913</c:v>
                </c:pt>
                <c:pt idx="4">
                  <c:v>13186</c:v>
                </c:pt>
                <c:pt idx="5">
                  <c:v>10343</c:v>
                </c:pt>
                <c:pt idx="6">
                  <c:v>9935</c:v>
                </c:pt>
                <c:pt idx="7">
                  <c:v>9870</c:v>
                </c:pt>
                <c:pt idx="8">
                  <c:v>10263</c:v>
                </c:pt>
                <c:pt idx="9">
                  <c:v>7703</c:v>
                </c:pt>
                <c:pt idx="10">
                  <c:v>9235</c:v>
                </c:pt>
                <c:pt idx="11">
                  <c:v>9464</c:v>
                </c:pt>
                <c:pt idx="12">
                  <c:v>7989</c:v>
                </c:pt>
                <c:pt idx="13">
                  <c:v>9544</c:v>
                </c:pt>
                <c:pt idx="14">
                  <c:v>8791</c:v>
                </c:pt>
                <c:pt idx="15">
                  <c:v>7680</c:v>
                </c:pt>
                <c:pt idx="16">
                  <c:v>7794</c:v>
                </c:pt>
                <c:pt idx="17">
                  <c:v>8906</c:v>
                </c:pt>
                <c:pt idx="18">
                  <c:v>9282</c:v>
                </c:pt>
                <c:pt idx="19">
                  <c:v>8894</c:v>
                </c:pt>
                <c:pt idx="20">
                  <c:v>7302</c:v>
                </c:pt>
                <c:pt idx="21">
                  <c:v>7549</c:v>
                </c:pt>
                <c:pt idx="22">
                  <c:v>9619</c:v>
                </c:pt>
                <c:pt idx="23">
                  <c:v>8298</c:v>
                </c:pt>
                <c:pt idx="24">
                  <c:v>11454</c:v>
                </c:pt>
                <c:pt idx="25">
                  <c:v>13180</c:v>
                </c:pt>
                <c:pt idx="26">
                  <c:v>12701</c:v>
                </c:pt>
                <c:pt idx="27">
                  <c:v>12853</c:v>
                </c:pt>
                <c:pt idx="28">
                  <c:v>12334</c:v>
                </c:pt>
                <c:pt idx="29">
                  <c:v>14065</c:v>
                </c:pt>
                <c:pt idx="30">
                  <c:v>19756</c:v>
                </c:pt>
                <c:pt idx="31">
                  <c:v>21087</c:v>
                </c:pt>
                <c:pt idx="32">
                  <c:v>21853</c:v>
                </c:pt>
                <c:pt idx="33">
                  <c:v>21238</c:v>
                </c:pt>
                <c:pt idx="34">
                  <c:v>23505</c:v>
                </c:pt>
              </c:numCache>
            </c:numRef>
          </c:val>
          <c:smooth val="0"/>
          <c:extLst>
            <c:ext xmlns:c16="http://schemas.microsoft.com/office/drawing/2014/chart" uri="{C3380CC4-5D6E-409C-BE32-E72D297353CC}">
              <c16:uniqueId val="{00000000-C457-40AE-87A2-C6BF059C5644}"/>
            </c:ext>
          </c:extLst>
        </c:ser>
        <c:ser>
          <c:idx val="1"/>
          <c:order val="1"/>
          <c:tx>
            <c:strRef>
              <c:f>Sheet1!$C$1</c:f>
              <c:strCache>
                <c:ptCount val="1"/>
                <c:pt idx="0">
                  <c:v>天津处</c:v>
                </c:pt>
              </c:strCache>
            </c:strRef>
          </c:tx>
          <c:marker>
            <c:symbol val="none"/>
          </c:marker>
          <c:cat>
            <c:numRef>
              <c:f>Sheet1!$A$2:$A$36</c:f>
              <c:numCache>
                <c:formatCode>m"月"d"日"</c:formatCode>
                <c:ptCount val="35"/>
                <c:pt idx="0">
                  <c:v>44317</c:v>
                </c:pt>
                <c:pt idx="1">
                  <c:v>44318</c:v>
                </c:pt>
                <c:pt idx="2">
                  <c:v>44319</c:v>
                </c:pt>
                <c:pt idx="3">
                  <c:v>44320</c:v>
                </c:pt>
                <c:pt idx="4">
                  <c:v>44321</c:v>
                </c:pt>
                <c:pt idx="5">
                  <c:v>44322</c:v>
                </c:pt>
                <c:pt idx="6">
                  <c:v>44323</c:v>
                </c:pt>
                <c:pt idx="7">
                  <c:v>44324</c:v>
                </c:pt>
                <c:pt idx="8">
                  <c:v>44325</c:v>
                </c:pt>
                <c:pt idx="9">
                  <c:v>44326</c:v>
                </c:pt>
                <c:pt idx="10">
                  <c:v>44327</c:v>
                </c:pt>
                <c:pt idx="11">
                  <c:v>44328</c:v>
                </c:pt>
                <c:pt idx="12">
                  <c:v>44329</c:v>
                </c:pt>
                <c:pt idx="13">
                  <c:v>44330</c:v>
                </c:pt>
                <c:pt idx="14">
                  <c:v>44331</c:v>
                </c:pt>
                <c:pt idx="15">
                  <c:v>44332</c:v>
                </c:pt>
                <c:pt idx="16">
                  <c:v>44333</c:v>
                </c:pt>
                <c:pt idx="17">
                  <c:v>44334</c:v>
                </c:pt>
                <c:pt idx="18">
                  <c:v>44335</c:v>
                </c:pt>
                <c:pt idx="19">
                  <c:v>44336</c:v>
                </c:pt>
                <c:pt idx="20">
                  <c:v>44337</c:v>
                </c:pt>
                <c:pt idx="21">
                  <c:v>44338</c:v>
                </c:pt>
                <c:pt idx="22">
                  <c:v>44339</c:v>
                </c:pt>
                <c:pt idx="23">
                  <c:v>44340</c:v>
                </c:pt>
                <c:pt idx="24">
                  <c:v>44341</c:v>
                </c:pt>
                <c:pt idx="25">
                  <c:v>44342</c:v>
                </c:pt>
                <c:pt idx="26">
                  <c:v>44343</c:v>
                </c:pt>
                <c:pt idx="27">
                  <c:v>44344</c:v>
                </c:pt>
                <c:pt idx="28">
                  <c:v>44345</c:v>
                </c:pt>
                <c:pt idx="29">
                  <c:v>44346</c:v>
                </c:pt>
                <c:pt idx="30">
                  <c:v>44347</c:v>
                </c:pt>
                <c:pt idx="31">
                  <c:v>44348</c:v>
                </c:pt>
                <c:pt idx="32">
                  <c:v>44349</c:v>
                </c:pt>
                <c:pt idx="33">
                  <c:v>44350</c:v>
                </c:pt>
                <c:pt idx="34">
                  <c:v>44351</c:v>
                </c:pt>
              </c:numCache>
            </c:numRef>
          </c:cat>
          <c:val>
            <c:numRef>
              <c:f>Sheet1!$C$2:$C$36</c:f>
              <c:numCache>
                <c:formatCode>General</c:formatCode>
                <c:ptCount val="35"/>
                <c:pt idx="0">
                  <c:v>13980</c:v>
                </c:pt>
                <c:pt idx="1">
                  <c:v>13815</c:v>
                </c:pt>
                <c:pt idx="2">
                  <c:v>13043</c:v>
                </c:pt>
                <c:pt idx="3">
                  <c:v>13769</c:v>
                </c:pt>
                <c:pt idx="4">
                  <c:v>15930</c:v>
                </c:pt>
                <c:pt idx="5">
                  <c:v>10823</c:v>
                </c:pt>
                <c:pt idx="6">
                  <c:v>9907</c:v>
                </c:pt>
                <c:pt idx="7">
                  <c:v>7205</c:v>
                </c:pt>
                <c:pt idx="8">
                  <c:v>6946</c:v>
                </c:pt>
                <c:pt idx="9">
                  <c:v>7722</c:v>
                </c:pt>
                <c:pt idx="10">
                  <c:v>9200</c:v>
                </c:pt>
                <c:pt idx="11">
                  <c:v>8253</c:v>
                </c:pt>
                <c:pt idx="12">
                  <c:v>8650</c:v>
                </c:pt>
                <c:pt idx="13">
                  <c:v>10264</c:v>
                </c:pt>
                <c:pt idx="14">
                  <c:v>6546</c:v>
                </c:pt>
                <c:pt idx="15">
                  <c:v>6794</c:v>
                </c:pt>
                <c:pt idx="16">
                  <c:v>8872</c:v>
                </c:pt>
                <c:pt idx="17">
                  <c:v>8223</c:v>
                </c:pt>
                <c:pt idx="18">
                  <c:v>8470</c:v>
                </c:pt>
                <c:pt idx="19">
                  <c:v>9525</c:v>
                </c:pt>
                <c:pt idx="20">
                  <c:v>8591</c:v>
                </c:pt>
                <c:pt idx="21">
                  <c:v>5438</c:v>
                </c:pt>
                <c:pt idx="22">
                  <c:v>6687</c:v>
                </c:pt>
                <c:pt idx="23">
                  <c:v>8637</c:v>
                </c:pt>
                <c:pt idx="24">
                  <c:v>5967</c:v>
                </c:pt>
                <c:pt idx="25">
                  <c:v>7584</c:v>
                </c:pt>
                <c:pt idx="26">
                  <c:v>7616</c:v>
                </c:pt>
                <c:pt idx="27">
                  <c:v>7524</c:v>
                </c:pt>
                <c:pt idx="28">
                  <c:v>6837</c:v>
                </c:pt>
                <c:pt idx="29">
                  <c:v>8330</c:v>
                </c:pt>
                <c:pt idx="30">
                  <c:v>10964</c:v>
                </c:pt>
                <c:pt idx="31">
                  <c:v>15398</c:v>
                </c:pt>
                <c:pt idx="32">
                  <c:v>16857</c:v>
                </c:pt>
                <c:pt idx="33">
                  <c:v>18410</c:v>
                </c:pt>
                <c:pt idx="34">
                  <c:v>28818</c:v>
                </c:pt>
              </c:numCache>
            </c:numRef>
          </c:val>
          <c:smooth val="0"/>
          <c:extLst>
            <c:ext xmlns:c16="http://schemas.microsoft.com/office/drawing/2014/chart" uri="{C3380CC4-5D6E-409C-BE32-E72D297353CC}">
              <c16:uniqueId val="{00000001-C457-40AE-87A2-C6BF059C5644}"/>
            </c:ext>
          </c:extLst>
        </c:ser>
        <c:ser>
          <c:idx val="2"/>
          <c:order val="2"/>
          <c:tx>
            <c:strRef>
              <c:f>Sheet1!$D$1</c:f>
              <c:strCache>
                <c:ptCount val="1"/>
                <c:pt idx="0">
                  <c:v>石家庄处</c:v>
                </c:pt>
              </c:strCache>
            </c:strRef>
          </c:tx>
          <c:marker>
            <c:symbol val="none"/>
          </c:marker>
          <c:cat>
            <c:numRef>
              <c:f>Sheet1!$A$2:$A$36</c:f>
              <c:numCache>
                <c:formatCode>m"月"d"日"</c:formatCode>
                <c:ptCount val="35"/>
                <c:pt idx="0">
                  <c:v>44317</c:v>
                </c:pt>
                <c:pt idx="1">
                  <c:v>44318</c:v>
                </c:pt>
                <c:pt idx="2">
                  <c:v>44319</c:v>
                </c:pt>
                <c:pt idx="3">
                  <c:v>44320</c:v>
                </c:pt>
                <c:pt idx="4">
                  <c:v>44321</c:v>
                </c:pt>
                <c:pt idx="5">
                  <c:v>44322</c:v>
                </c:pt>
                <c:pt idx="6">
                  <c:v>44323</c:v>
                </c:pt>
                <c:pt idx="7">
                  <c:v>44324</c:v>
                </c:pt>
                <c:pt idx="8">
                  <c:v>44325</c:v>
                </c:pt>
                <c:pt idx="9">
                  <c:v>44326</c:v>
                </c:pt>
                <c:pt idx="10">
                  <c:v>44327</c:v>
                </c:pt>
                <c:pt idx="11">
                  <c:v>44328</c:v>
                </c:pt>
                <c:pt idx="12">
                  <c:v>44329</c:v>
                </c:pt>
                <c:pt idx="13">
                  <c:v>44330</c:v>
                </c:pt>
                <c:pt idx="14">
                  <c:v>44331</c:v>
                </c:pt>
                <c:pt idx="15">
                  <c:v>44332</c:v>
                </c:pt>
                <c:pt idx="16">
                  <c:v>44333</c:v>
                </c:pt>
                <c:pt idx="17">
                  <c:v>44334</c:v>
                </c:pt>
                <c:pt idx="18">
                  <c:v>44335</c:v>
                </c:pt>
                <c:pt idx="19">
                  <c:v>44336</c:v>
                </c:pt>
                <c:pt idx="20">
                  <c:v>44337</c:v>
                </c:pt>
                <c:pt idx="21">
                  <c:v>44338</c:v>
                </c:pt>
                <c:pt idx="22">
                  <c:v>44339</c:v>
                </c:pt>
                <c:pt idx="23">
                  <c:v>44340</c:v>
                </c:pt>
                <c:pt idx="24">
                  <c:v>44341</c:v>
                </c:pt>
                <c:pt idx="25">
                  <c:v>44342</c:v>
                </c:pt>
                <c:pt idx="26">
                  <c:v>44343</c:v>
                </c:pt>
                <c:pt idx="27">
                  <c:v>44344</c:v>
                </c:pt>
                <c:pt idx="28">
                  <c:v>44345</c:v>
                </c:pt>
                <c:pt idx="29">
                  <c:v>44346</c:v>
                </c:pt>
                <c:pt idx="30">
                  <c:v>44347</c:v>
                </c:pt>
                <c:pt idx="31">
                  <c:v>44348</c:v>
                </c:pt>
                <c:pt idx="32">
                  <c:v>44349</c:v>
                </c:pt>
                <c:pt idx="33">
                  <c:v>44350</c:v>
                </c:pt>
                <c:pt idx="34">
                  <c:v>44351</c:v>
                </c:pt>
              </c:numCache>
            </c:numRef>
          </c:cat>
          <c:val>
            <c:numRef>
              <c:f>Sheet1!$D$2:$D$36</c:f>
              <c:numCache>
                <c:formatCode>General</c:formatCode>
                <c:ptCount val="35"/>
                <c:pt idx="0">
                  <c:v>18522</c:v>
                </c:pt>
                <c:pt idx="1">
                  <c:v>19956</c:v>
                </c:pt>
                <c:pt idx="2">
                  <c:v>20831</c:v>
                </c:pt>
                <c:pt idx="3">
                  <c:v>22725</c:v>
                </c:pt>
                <c:pt idx="4">
                  <c:v>26070</c:v>
                </c:pt>
                <c:pt idx="5">
                  <c:v>15350</c:v>
                </c:pt>
                <c:pt idx="6">
                  <c:v>12809</c:v>
                </c:pt>
                <c:pt idx="7">
                  <c:v>12557</c:v>
                </c:pt>
                <c:pt idx="8">
                  <c:v>13320</c:v>
                </c:pt>
                <c:pt idx="9">
                  <c:v>10203</c:v>
                </c:pt>
                <c:pt idx="10">
                  <c:v>12394</c:v>
                </c:pt>
                <c:pt idx="11">
                  <c:v>10259</c:v>
                </c:pt>
                <c:pt idx="12">
                  <c:v>11645</c:v>
                </c:pt>
                <c:pt idx="13">
                  <c:v>13128</c:v>
                </c:pt>
                <c:pt idx="14">
                  <c:v>10960</c:v>
                </c:pt>
                <c:pt idx="15">
                  <c:v>10907</c:v>
                </c:pt>
                <c:pt idx="16">
                  <c:v>11414</c:v>
                </c:pt>
                <c:pt idx="17">
                  <c:v>10664</c:v>
                </c:pt>
                <c:pt idx="18">
                  <c:v>9956</c:v>
                </c:pt>
                <c:pt idx="19">
                  <c:v>9523</c:v>
                </c:pt>
                <c:pt idx="20">
                  <c:v>11008</c:v>
                </c:pt>
                <c:pt idx="21">
                  <c:v>10525</c:v>
                </c:pt>
                <c:pt idx="22">
                  <c:v>12585</c:v>
                </c:pt>
                <c:pt idx="23">
                  <c:v>9911</c:v>
                </c:pt>
                <c:pt idx="24">
                  <c:v>7903</c:v>
                </c:pt>
                <c:pt idx="25">
                  <c:v>10328</c:v>
                </c:pt>
                <c:pt idx="26">
                  <c:v>9892</c:v>
                </c:pt>
                <c:pt idx="27">
                  <c:v>8792</c:v>
                </c:pt>
                <c:pt idx="28">
                  <c:v>8787</c:v>
                </c:pt>
                <c:pt idx="29">
                  <c:v>12357</c:v>
                </c:pt>
                <c:pt idx="30">
                  <c:v>10078</c:v>
                </c:pt>
                <c:pt idx="31">
                  <c:v>10323</c:v>
                </c:pt>
                <c:pt idx="32">
                  <c:v>11737</c:v>
                </c:pt>
                <c:pt idx="33">
                  <c:v>12552</c:v>
                </c:pt>
                <c:pt idx="34">
                  <c:v>25377</c:v>
                </c:pt>
              </c:numCache>
            </c:numRef>
          </c:val>
          <c:smooth val="0"/>
          <c:extLst>
            <c:ext xmlns:c16="http://schemas.microsoft.com/office/drawing/2014/chart" uri="{C3380CC4-5D6E-409C-BE32-E72D297353CC}">
              <c16:uniqueId val="{00000002-C457-40AE-87A2-C6BF059C5644}"/>
            </c:ext>
          </c:extLst>
        </c:ser>
        <c:ser>
          <c:idx val="3"/>
          <c:order val="3"/>
          <c:tx>
            <c:strRef>
              <c:f>Sheet1!$E$1</c:f>
              <c:strCache>
                <c:ptCount val="1"/>
                <c:pt idx="0">
                  <c:v>神华处</c:v>
                </c:pt>
              </c:strCache>
            </c:strRef>
          </c:tx>
          <c:marker>
            <c:symbol val="none"/>
          </c:marker>
          <c:cat>
            <c:numRef>
              <c:f>Sheet1!$A$2:$A$36</c:f>
              <c:numCache>
                <c:formatCode>m"月"d"日"</c:formatCode>
                <c:ptCount val="35"/>
                <c:pt idx="0">
                  <c:v>44317</c:v>
                </c:pt>
                <c:pt idx="1">
                  <c:v>44318</c:v>
                </c:pt>
                <c:pt idx="2">
                  <c:v>44319</c:v>
                </c:pt>
                <c:pt idx="3">
                  <c:v>44320</c:v>
                </c:pt>
                <c:pt idx="4">
                  <c:v>44321</c:v>
                </c:pt>
                <c:pt idx="5">
                  <c:v>44322</c:v>
                </c:pt>
                <c:pt idx="6">
                  <c:v>44323</c:v>
                </c:pt>
                <c:pt idx="7">
                  <c:v>44324</c:v>
                </c:pt>
                <c:pt idx="8">
                  <c:v>44325</c:v>
                </c:pt>
                <c:pt idx="9">
                  <c:v>44326</c:v>
                </c:pt>
                <c:pt idx="10">
                  <c:v>44327</c:v>
                </c:pt>
                <c:pt idx="11">
                  <c:v>44328</c:v>
                </c:pt>
                <c:pt idx="12">
                  <c:v>44329</c:v>
                </c:pt>
                <c:pt idx="13">
                  <c:v>44330</c:v>
                </c:pt>
                <c:pt idx="14">
                  <c:v>44331</c:v>
                </c:pt>
                <c:pt idx="15">
                  <c:v>44332</c:v>
                </c:pt>
                <c:pt idx="16">
                  <c:v>44333</c:v>
                </c:pt>
                <c:pt idx="17">
                  <c:v>44334</c:v>
                </c:pt>
                <c:pt idx="18">
                  <c:v>44335</c:v>
                </c:pt>
                <c:pt idx="19">
                  <c:v>44336</c:v>
                </c:pt>
                <c:pt idx="20">
                  <c:v>44337</c:v>
                </c:pt>
                <c:pt idx="21">
                  <c:v>44338</c:v>
                </c:pt>
                <c:pt idx="22">
                  <c:v>44339</c:v>
                </c:pt>
                <c:pt idx="23">
                  <c:v>44340</c:v>
                </c:pt>
                <c:pt idx="24">
                  <c:v>44341</c:v>
                </c:pt>
                <c:pt idx="25">
                  <c:v>44342</c:v>
                </c:pt>
                <c:pt idx="26">
                  <c:v>44343</c:v>
                </c:pt>
                <c:pt idx="27">
                  <c:v>44344</c:v>
                </c:pt>
                <c:pt idx="28">
                  <c:v>44345</c:v>
                </c:pt>
                <c:pt idx="29">
                  <c:v>44346</c:v>
                </c:pt>
                <c:pt idx="30">
                  <c:v>44347</c:v>
                </c:pt>
                <c:pt idx="31">
                  <c:v>44348</c:v>
                </c:pt>
                <c:pt idx="32">
                  <c:v>44349</c:v>
                </c:pt>
                <c:pt idx="33">
                  <c:v>44350</c:v>
                </c:pt>
                <c:pt idx="34">
                  <c:v>44351</c:v>
                </c:pt>
              </c:numCache>
            </c:numRef>
          </c:cat>
          <c:val>
            <c:numRef>
              <c:f>Sheet1!$E$2:$E$36</c:f>
              <c:numCache>
                <c:formatCode>General</c:formatCode>
                <c:ptCount val="35"/>
                <c:pt idx="0">
                  <c:v>105</c:v>
                </c:pt>
                <c:pt idx="1">
                  <c:v>52</c:v>
                </c:pt>
                <c:pt idx="2">
                  <c:v>270</c:v>
                </c:pt>
                <c:pt idx="3">
                  <c:v>259</c:v>
                </c:pt>
                <c:pt idx="4">
                  <c:v>184</c:v>
                </c:pt>
                <c:pt idx="5">
                  <c:v>114</c:v>
                </c:pt>
                <c:pt idx="6">
                  <c:v>74</c:v>
                </c:pt>
                <c:pt idx="7">
                  <c:v>24</c:v>
                </c:pt>
                <c:pt idx="8">
                  <c:v>59</c:v>
                </c:pt>
                <c:pt idx="9">
                  <c:v>108</c:v>
                </c:pt>
                <c:pt idx="10">
                  <c:v>11</c:v>
                </c:pt>
                <c:pt idx="11">
                  <c:v>123</c:v>
                </c:pt>
                <c:pt idx="12">
                  <c:v>7</c:v>
                </c:pt>
                <c:pt idx="13">
                  <c:v>20</c:v>
                </c:pt>
                <c:pt idx="14">
                  <c:v>30</c:v>
                </c:pt>
                <c:pt idx="15">
                  <c:v>52</c:v>
                </c:pt>
                <c:pt idx="16">
                  <c:v>174</c:v>
                </c:pt>
                <c:pt idx="17">
                  <c:v>9</c:v>
                </c:pt>
                <c:pt idx="18">
                  <c:v>22</c:v>
                </c:pt>
                <c:pt idx="19">
                  <c:v>88</c:v>
                </c:pt>
                <c:pt idx="20">
                  <c:v>57</c:v>
                </c:pt>
                <c:pt idx="21">
                  <c:v>6</c:v>
                </c:pt>
                <c:pt idx="22">
                  <c:v>44</c:v>
                </c:pt>
                <c:pt idx="23">
                  <c:v>110</c:v>
                </c:pt>
                <c:pt idx="24">
                  <c:v>154</c:v>
                </c:pt>
                <c:pt idx="25">
                  <c:v>36</c:v>
                </c:pt>
                <c:pt idx="26">
                  <c:v>69</c:v>
                </c:pt>
                <c:pt idx="27">
                  <c:v>162</c:v>
                </c:pt>
                <c:pt idx="28">
                  <c:v>1</c:v>
                </c:pt>
                <c:pt idx="29">
                  <c:v>44</c:v>
                </c:pt>
                <c:pt idx="30">
                  <c:v>134</c:v>
                </c:pt>
                <c:pt idx="31">
                  <c:v>26</c:v>
                </c:pt>
                <c:pt idx="32">
                  <c:v>18</c:v>
                </c:pt>
                <c:pt idx="33">
                  <c:v>40</c:v>
                </c:pt>
                <c:pt idx="34">
                  <c:v>58</c:v>
                </c:pt>
              </c:numCache>
            </c:numRef>
          </c:val>
          <c:smooth val="0"/>
          <c:extLst>
            <c:ext xmlns:c16="http://schemas.microsoft.com/office/drawing/2014/chart" uri="{C3380CC4-5D6E-409C-BE32-E72D297353CC}">
              <c16:uniqueId val="{00000003-C457-40AE-87A2-C6BF059C5644}"/>
            </c:ext>
          </c:extLst>
        </c:ser>
        <c:ser>
          <c:idx val="4"/>
          <c:order val="4"/>
          <c:tx>
            <c:strRef>
              <c:f>Sheet1!$F$1</c:f>
              <c:strCache>
                <c:ptCount val="1"/>
                <c:pt idx="0">
                  <c:v>局机关</c:v>
                </c:pt>
              </c:strCache>
            </c:strRef>
          </c:tx>
          <c:marker>
            <c:symbol val="none"/>
          </c:marker>
          <c:cat>
            <c:numRef>
              <c:f>Sheet1!$A$2:$A$36</c:f>
              <c:numCache>
                <c:formatCode>m"月"d"日"</c:formatCode>
                <c:ptCount val="35"/>
                <c:pt idx="0">
                  <c:v>44317</c:v>
                </c:pt>
                <c:pt idx="1">
                  <c:v>44318</c:v>
                </c:pt>
                <c:pt idx="2">
                  <c:v>44319</c:v>
                </c:pt>
                <c:pt idx="3">
                  <c:v>44320</c:v>
                </c:pt>
                <c:pt idx="4">
                  <c:v>44321</c:v>
                </c:pt>
                <c:pt idx="5">
                  <c:v>44322</c:v>
                </c:pt>
                <c:pt idx="6">
                  <c:v>44323</c:v>
                </c:pt>
                <c:pt idx="7">
                  <c:v>44324</c:v>
                </c:pt>
                <c:pt idx="8">
                  <c:v>44325</c:v>
                </c:pt>
                <c:pt idx="9">
                  <c:v>44326</c:v>
                </c:pt>
                <c:pt idx="10">
                  <c:v>44327</c:v>
                </c:pt>
                <c:pt idx="11">
                  <c:v>44328</c:v>
                </c:pt>
                <c:pt idx="12">
                  <c:v>44329</c:v>
                </c:pt>
                <c:pt idx="13">
                  <c:v>44330</c:v>
                </c:pt>
                <c:pt idx="14">
                  <c:v>44331</c:v>
                </c:pt>
                <c:pt idx="15">
                  <c:v>44332</c:v>
                </c:pt>
                <c:pt idx="16">
                  <c:v>44333</c:v>
                </c:pt>
                <c:pt idx="17">
                  <c:v>44334</c:v>
                </c:pt>
                <c:pt idx="18">
                  <c:v>44335</c:v>
                </c:pt>
                <c:pt idx="19">
                  <c:v>44336</c:v>
                </c:pt>
                <c:pt idx="20">
                  <c:v>44337</c:v>
                </c:pt>
                <c:pt idx="21">
                  <c:v>44338</c:v>
                </c:pt>
                <c:pt idx="22">
                  <c:v>44339</c:v>
                </c:pt>
                <c:pt idx="23">
                  <c:v>44340</c:v>
                </c:pt>
                <c:pt idx="24">
                  <c:v>44341</c:v>
                </c:pt>
                <c:pt idx="25">
                  <c:v>44342</c:v>
                </c:pt>
                <c:pt idx="26">
                  <c:v>44343</c:v>
                </c:pt>
                <c:pt idx="27">
                  <c:v>44344</c:v>
                </c:pt>
                <c:pt idx="28">
                  <c:v>44345</c:v>
                </c:pt>
                <c:pt idx="29">
                  <c:v>44346</c:v>
                </c:pt>
                <c:pt idx="30">
                  <c:v>44347</c:v>
                </c:pt>
                <c:pt idx="31">
                  <c:v>44348</c:v>
                </c:pt>
                <c:pt idx="32">
                  <c:v>44349</c:v>
                </c:pt>
                <c:pt idx="33">
                  <c:v>44350</c:v>
                </c:pt>
                <c:pt idx="34">
                  <c:v>44351</c:v>
                </c:pt>
              </c:numCache>
            </c:numRef>
          </c:cat>
          <c:val>
            <c:numRef>
              <c:f>Sheet1!$F$2:$F$36</c:f>
              <c:numCache>
                <c:formatCode>General</c:formatCode>
                <c:ptCount val="35"/>
                <c:pt idx="0">
                  <c:v>524</c:v>
                </c:pt>
                <c:pt idx="1">
                  <c:v>774</c:v>
                </c:pt>
                <c:pt idx="2">
                  <c:v>1</c:v>
                </c:pt>
                <c:pt idx="3">
                  <c:v>1</c:v>
                </c:pt>
                <c:pt idx="4">
                  <c:v>744</c:v>
                </c:pt>
                <c:pt idx="5">
                  <c:v>0</c:v>
                </c:pt>
                <c:pt idx="6">
                  <c:v>2</c:v>
                </c:pt>
                <c:pt idx="7">
                  <c:v>1</c:v>
                </c:pt>
                <c:pt idx="8">
                  <c:v>0</c:v>
                </c:pt>
                <c:pt idx="9">
                  <c:v>0</c:v>
                </c:pt>
                <c:pt idx="10">
                  <c:v>0</c:v>
                </c:pt>
                <c:pt idx="11">
                  <c:v>0</c:v>
                </c:pt>
                <c:pt idx="12">
                  <c:v>1</c:v>
                </c:pt>
                <c:pt idx="13">
                  <c:v>0</c:v>
                </c:pt>
                <c:pt idx="14">
                  <c:v>0</c:v>
                </c:pt>
                <c:pt idx="15">
                  <c:v>0</c:v>
                </c:pt>
                <c:pt idx="16">
                  <c:v>0</c:v>
                </c:pt>
                <c:pt idx="17">
                  <c:v>1</c:v>
                </c:pt>
                <c:pt idx="18">
                  <c:v>1</c:v>
                </c:pt>
                <c:pt idx="19">
                  <c:v>2</c:v>
                </c:pt>
                <c:pt idx="20">
                  <c:v>2</c:v>
                </c:pt>
                <c:pt idx="21">
                  <c:v>0</c:v>
                </c:pt>
                <c:pt idx="22">
                  <c:v>0</c:v>
                </c:pt>
                <c:pt idx="23">
                  <c:v>0</c:v>
                </c:pt>
                <c:pt idx="24">
                  <c:v>0</c:v>
                </c:pt>
                <c:pt idx="25">
                  <c:v>0</c:v>
                </c:pt>
                <c:pt idx="26">
                  <c:v>3</c:v>
                </c:pt>
                <c:pt idx="27">
                  <c:v>0</c:v>
                </c:pt>
                <c:pt idx="28">
                  <c:v>0</c:v>
                </c:pt>
                <c:pt idx="29">
                  <c:v>0</c:v>
                </c:pt>
                <c:pt idx="30">
                  <c:v>29</c:v>
                </c:pt>
                <c:pt idx="31">
                  <c:v>2</c:v>
                </c:pt>
                <c:pt idx="32">
                  <c:v>1</c:v>
                </c:pt>
                <c:pt idx="33">
                  <c:v>494</c:v>
                </c:pt>
                <c:pt idx="34">
                  <c:v>2192</c:v>
                </c:pt>
              </c:numCache>
            </c:numRef>
          </c:val>
          <c:smooth val="0"/>
          <c:extLst>
            <c:ext xmlns:c16="http://schemas.microsoft.com/office/drawing/2014/chart" uri="{C3380CC4-5D6E-409C-BE32-E72D297353CC}">
              <c16:uniqueId val="{00000004-C457-40AE-87A2-C6BF059C5644}"/>
            </c:ext>
          </c:extLst>
        </c:ser>
        <c:dLbls>
          <c:showLegendKey val="0"/>
          <c:showVal val="0"/>
          <c:showCatName val="0"/>
          <c:showSerName val="0"/>
          <c:showPercent val="0"/>
          <c:showBubbleSize val="0"/>
        </c:dLbls>
        <c:smooth val="0"/>
        <c:axId val="377171328"/>
        <c:axId val="254493056"/>
      </c:lineChart>
      <c:dateAx>
        <c:axId val="377171328"/>
        <c:scaling>
          <c:orientation val="minMax"/>
        </c:scaling>
        <c:delete val="0"/>
        <c:axPos val="b"/>
        <c:numFmt formatCode="m&quot;月&quot;d&quot;日&quot;" sourceLinked="1"/>
        <c:majorTickMark val="out"/>
        <c:minorTickMark val="none"/>
        <c:tickLblPos val="nextTo"/>
        <c:crossAx val="254493056"/>
        <c:crosses val="autoZero"/>
        <c:auto val="1"/>
        <c:lblOffset val="100"/>
        <c:baseTimeUnit val="days"/>
      </c:dateAx>
      <c:valAx>
        <c:axId val="254493056"/>
        <c:scaling>
          <c:orientation val="minMax"/>
        </c:scaling>
        <c:delete val="0"/>
        <c:axPos val="l"/>
        <c:majorGridlines/>
        <c:numFmt formatCode="General" sourceLinked="1"/>
        <c:majorTickMark val="out"/>
        <c:minorTickMark val="none"/>
        <c:tickLblPos val="nextTo"/>
        <c:crossAx val="37717132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0FB4F-D6F2-440E-8433-475EC851B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7</Pages>
  <Words>413</Words>
  <Characters>2359</Characters>
  <Application>Microsoft Office Word</Application>
  <DocSecurity>0</DocSecurity>
  <PresentationFormat/>
  <Lines>19</Lines>
  <Paragraphs>5</Paragraphs>
  <Slides>0</Slides>
  <Notes>0</Notes>
  <HiddenSlides>0</HiddenSlides>
  <MMClips>0</MMClips>
  <ScaleCrop>false</ScaleCrop>
  <Company>Lenovo</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北京铁路公安局传真电报</dc:title>
  <dc:creator>吴建虎</dc:creator>
  <cp:lastModifiedBy>admin</cp:lastModifiedBy>
  <cp:revision>5</cp:revision>
  <cp:lastPrinted>2021-04-09T10:43:00Z</cp:lastPrinted>
  <dcterms:created xsi:type="dcterms:W3CDTF">2022-05-12T03:26:00Z</dcterms:created>
  <dcterms:modified xsi:type="dcterms:W3CDTF">2022-05-12T08:03:00Z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